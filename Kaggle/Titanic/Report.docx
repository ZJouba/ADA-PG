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8200C" w14:textId="199D294E" w:rsidR="00F9149A" w:rsidRPr="0065430D" w:rsidRDefault="00C2347D">
      <w:pPr>
        <w:pStyle w:val="Title"/>
        <w:rPr>
          <w:rFonts w:ascii="Times New Roman" w:hAnsi="Times New Roman" w:cs="Times New Roman"/>
        </w:rPr>
      </w:pPr>
      <w:r w:rsidRPr="0065430D">
        <w:rPr>
          <w:rFonts w:ascii="Times New Roman" w:hAnsi="Times New Roman" w:cs="Times New Roman"/>
        </w:rPr>
        <w:br/>
      </w:r>
      <w:r w:rsidR="001E01FF" w:rsidRPr="0065430D">
        <w:rPr>
          <w:rFonts w:ascii="Times New Roman" w:hAnsi="Times New Roman" w:cs="Times New Roman"/>
        </w:rPr>
        <w:t>Advanced Data Analysis</w:t>
      </w:r>
    </w:p>
    <w:p w14:paraId="3D4660F1" w14:textId="2318F5E4" w:rsidR="001E01FF" w:rsidRPr="0065430D" w:rsidRDefault="001E01FF">
      <w:pPr>
        <w:pStyle w:val="Title"/>
        <w:rPr>
          <w:rFonts w:ascii="Times New Roman" w:hAnsi="Times New Roman" w:cs="Times New Roman"/>
        </w:rPr>
      </w:pPr>
      <w:r w:rsidRPr="0065430D">
        <w:rPr>
          <w:rFonts w:ascii="Times New Roman" w:hAnsi="Times New Roman" w:cs="Times New Roman"/>
        </w:rPr>
        <w:t>Titanic Dataset Model</w:t>
      </w:r>
    </w:p>
    <w:p w14:paraId="3B422C46" w14:textId="77777777" w:rsidR="00F9149A" w:rsidRPr="0065430D" w:rsidRDefault="00F9149A" w:rsidP="001E01FF"/>
    <w:p w14:paraId="74A950F2" w14:textId="77777777" w:rsidR="00F9149A" w:rsidRPr="0065430D" w:rsidRDefault="00F9149A" w:rsidP="001E01FF"/>
    <w:p w14:paraId="1E934AC1" w14:textId="77777777" w:rsidR="00860DAB" w:rsidRPr="0065430D" w:rsidRDefault="00860DAB" w:rsidP="001E01FF"/>
    <w:p w14:paraId="13A784E4" w14:textId="77777777" w:rsidR="00313CB4" w:rsidRPr="0065430D" w:rsidRDefault="00313CB4" w:rsidP="001E01FF"/>
    <w:p w14:paraId="1CA1C9D7" w14:textId="77777777" w:rsidR="00313CB4" w:rsidRPr="0065430D" w:rsidRDefault="00313CB4" w:rsidP="001E01FF"/>
    <w:p w14:paraId="05C8FAA0" w14:textId="77777777" w:rsidR="00313CB4" w:rsidRPr="0065430D" w:rsidRDefault="00313CB4" w:rsidP="001E01FF"/>
    <w:p w14:paraId="5B3DE036" w14:textId="77777777" w:rsidR="00313CB4" w:rsidRPr="0065430D" w:rsidRDefault="00313CB4" w:rsidP="001E01FF"/>
    <w:p w14:paraId="6FCF51AE" w14:textId="77777777" w:rsidR="00313CB4" w:rsidRPr="0065430D" w:rsidRDefault="00313CB4" w:rsidP="001E01FF"/>
    <w:p w14:paraId="7F7D66C9" w14:textId="77777777" w:rsidR="00313CB4" w:rsidRPr="0065430D" w:rsidRDefault="00313CB4" w:rsidP="001E01FF"/>
    <w:p w14:paraId="08DD207D" w14:textId="77777777" w:rsidR="00313CB4" w:rsidRPr="0065430D" w:rsidRDefault="00313CB4" w:rsidP="001E01FF"/>
    <w:p w14:paraId="26340B71" w14:textId="77777777" w:rsidR="00313CB4" w:rsidRPr="0065430D" w:rsidRDefault="00313CB4" w:rsidP="001E01FF"/>
    <w:p w14:paraId="35A7B216" w14:textId="77777777" w:rsidR="00313CB4" w:rsidRPr="0065430D" w:rsidRDefault="00313CB4" w:rsidP="001E01FF"/>
    <w:p w14:paraId="7D67CD21" w14:textId="77777777" w:rsidR="00313CB4" w:rsidRPr="0065430D" w:rsidRDefault="00313CB4" w:rsidP="001E01FF"/>
    <w:p w14:paraId="123574B6" w14:textId="77777777" w:rsidR="00313CB4" w:rsidRPr="0065430D" w:rsidRDefault="00313CB4" w:rsidP="001E01FF"/>
    <w:p w14:paraId="27CB1833" w14:textId="77777777" w:rsidR="00313CB4" w:rsidRPr="0065430D" w:rsidRDefault="00313CB4" w:rsidP="001E01FF"/>
    <w:p w14:paraId="356C2B34" w14:textId="77777777" w:rsidR="00313CB4" w:rsidRPr="0065430D" w:rsidRDefault="00313CB4" w:rsidP="001E01FF"/>
    <w:p w14:paraId="11C23918" w14:textId="58B0F234" w:rsidR="00313CB4" w:rsidRPr="0065430D" w:rsidRDefault="00313CB4" w:rsidP="00313CB4">
      <w:pPr>
        <w:pStyle w:val="Subtitle"/>
        <w:rPr>
          <w:rFonts w:ascii="Times New Roman" w:hAnsi="Times New Roman" w:cs="Times New Roman"/>
        </w:rPr>
      </w:pPr>
      <w:r w:rsidRPr="0065430D">
        <w:rPr>
          <w:rFonts w:ascii="Times New Roman" w:hAnsi="Times New Roman" w:cs="Times New Roman"/>
        </w:rPr>
        <w:br/>
      </w:r>
      <w:r w:rsidR="001E01FF" w:rsidRPr="0065430D">
        <w:rPr>
          <w:rFonts w:ascii="Times New Roman" w:hAnsi="Times New Roman" w:cs="Times New Roman"/>
        </w:rPr>
        <w:t>IJ Joubert</w:t>
      </w:r>
    </w:p>
    <w:p w14:paraId="631500F8" w14:textId="77777777" w:rsidR="00313CB4" w:rsidRPr="0065430D" w:rsidRDefault="00313CB4" w:rsidP="001E01FF"/>
    <w:p w14:paraId="37D30D3A" w14:textId="77777777" w:rsidR="002C42EE" w:rsidRPr="0065430D" w:rsidRDefault="002C42EE" w:rsidP="00313CB4">
      <w:pPr>
        <w:pStyle w:val="Subtitle"/>
        <w:rPr>
          <w:rFonts w:ascii="Times New Roman" w:hAnsi="Times New Roman" w:cs="Times New Roman"/>
        </w:rPr>
      </w:pPr>
    </w:p>
    <w:p w14:paraId="36AF2976" w14:textId="77777777" w:rsidR="002C42EE" w:rsidRPr="0065430D" w:rsidRDefault="002C42EE" w:rsidP="00313CB4">
      <w:pPr>
        <w:pStyle w:val="Subtitle"/>
        <w:rPr>
          <w:rFonts w:ascii="Times New Roman" w:hAnsi="Times New Roman" w:cs="Times New Roman"/>
        </w:rPr>
      </w:pPr>
    </w:p>
    <w:p w14:paraId="78D660F7" w14:textId="5EF5D8F4" w:rsidR="00313CB4" w:rsidRPr="0065430D" w:rsidRDefault="001E01FF" w:rsidP="00313CB4">
      <w:pPr>
        <w:pStyle w:val="Subtitle"/>
        <w:rPr>
          <w:rFonts w:ascii="Times New Roman" w:hAnsi="Times New Roman" w:cs="Times New Roman"/>
        </w:rPr>
      </w:pPr>
      <w:proofErr w:type="spellStart"/>
      <w:r w:rsidRPr="0065430D">
        <w:rPr>
          <w:rFonts w:ascii="Times New Roman" w:hAnsi="Times New Roman" w:cs="Times New Roman"/>
        </w:rPr>
        <w:t>Dr.</w:t>
      </w:r>
      <w:proofErr w:type="spellEnd"/>
      <w:r w:rsidRPr="0065430D">
        <w:rPr>
          <w:rFonts w:ascii="Times New Roman" w:hAnsi="Times New Roman" w:cs="Times New Roman"/>
        </w:rPr>
        <w:t xml:space="preserve"> MP Venter</w:t>
      </w:r>
    </w:p>
    <w:p w14:paraId="5352E069" w14:textId="0C49F7F5" w:rsidR="00313CB4" w:rsidRPr="0065430D" w:rsidRDefault="00256E01" w:rsidP="00313CB4">
      <w:pPr>
        <w:pStyle w:val="Subtitle"/>
        <w:rPr>
          <w:rFonts w:ascii="Times New Roman" w:hAnsi="Times New Roman" w:cs="Times New Roman"/>
        </w:rPr>
      </w:pPr>
      <w:r w:rsidRPr="0065430D">
        <w:rPr>
          <w:rFonts w:ascii="Times New Roman" w:hAnsi="Times New Roman" w:cs="Times New Roman"/>
        </w:rPr>
        <w:lastRenderedPageBreak/>
        <w:t>201</w:t>
      </w:r>
      <w:r w:rsidR="001E01FF" w:rsidRPr="0065430D">
        <w:rPr>
          <w:rFonts w:ascii="Times New Roman" w:hAnsi="Times New Roman" w:cs="Times New Roman"/>
        </w:rPr>
        <w:t>9</w:t>
      </w:r>
    </w:p>
    <w:p w14:paraId="2D77FF93" w14:textId="77777777" w:rsidR="00F9149A" w:rsidRPr="0065430D" w:rsidRDefault="00F9149A" w:rsidP="001E01FF"/>
    <w:p w14:paraId="6F9485AA" w14:textId="77777777" w:rsidR="00F9149A" w:rsidRPr="0065430D" w:rsidRDefault="00F9149A" w:rsidP="001E01FF">
      <w:pPr>
        <w:sectPr w:rsidR="00F9149A" w:rsidRPr="0065430D" w:rsidSect="008E39F0">
          <w:footerReference w:type="even" r:id="rId11"/>
          <w:headerReference w:type="first" r:id="rId12"/>
          <w:footerReference w:type="first" r:id="rId13"/>
          <w:endnotePr>
            <w:numStart w:val="6"/>
          </w:endnotePr>
          <w:pgSz w:w="11907" w:h="16840" w:code="9"/>
          <w:pgMar w:top="1440" w:right="1985" w:bottom="1440" w:left="1985" w:header="567" w:footer="567" w:gutter="0"/>
          <w:pgNumType w:fmt="lowerRoman" w:start="1"/>
          <w:cols w:space="720"/>
          <w:titlePg/>
        </w:sectPr>
      </w:pPr>
    </w:p>
    <w:p w14:paraId="2FD8ADBD" w14:textId="77777777" w:rsidR="00FD5AD7" w:rsidRPr="0065430D" w:rsidRDefault="00303AC5" w:rsidP="00E27F0B">
      <w:pPr>
        <w:pStyle w:val="Heading1nonum"/>
        <w:rPr>
          <w:rFonts w:ascii="Times New Roman" w:hAnsi="Times New Roman" w:cs="Times New Roman"/>
        </w:rPr>
      </w:pPr>
      <w:bookmarkStart w:id="0" w:name="_Toc464156198"/>
      <w:r w:rsidRPr="0065430D">
        <w:rPr>
          <w:rFonts w:ascii="Times New Roman" w:hAnsi="Times New Roman" w:cs="Times New Roman"/>
        </w:rPr>
        <w:lastRenderedPageBreak/>
        <w:t>Plagia</w:t>
      </w:r>
      <w:r w:rsidR="004F3D8D" w:rsidRPr="0065430D">
        <w:rPr>
          <w:rFonts w:ascii="Times New Roman" w:hAnsi="Times New Roman" w:cs="Times New Roman"/>
        </w:rPr>
        <w:t>rism declaration</w:t>
      </w:r>
      <w:bookmarkEnd w:id="0"/>
    </w:p>
    <w:p w14:paraId="268E038E" w14:textId="106430ED" w:rsidR="00256E01" w:rsidRPr="0065430D" w:rsidRDefault="00256E01" w:rsidP="009274BE">
      <w:r w:rsidRPr="0065430D">
        <w:t>I have read and understand the Stellenbosch University Policy on Plagiarism and the definitions of plagiarism and self-plagiarism contained in the Policy [Plagiarism: The use of the ideas or material of others without acknowledgement, or the re-use of one's own previously evaluated or published material without acknowledgement or indication thereof (self-plagiarism or text-recycling)].</w:t>
      </w:r>
    </w:p>
    <w:p w14:paraId="6EB5C145" w14:textId="77777777" w:rsidR="009274BE" w:rsidRPr="0065430D" w:rsidRDefault="009274BE" w:rsidP="009274BE">
      <w:pPr>
        <w:pStyle w:val="Text1"/>
        <w:rPr>
          <w:rFonts w:cs="Times New Roman"/>
        </w:rPr>
      </w:pPr>
    </w:p>
    <w:p w14:paraId="312B1489" w14:textId="4DC477B7" w:rsidR="00256E01" w:rsidRPr="0065430D" w:rsidRDefault="00256E01" w:rsidP="009274BE">
      <w:r w:rsidRPr="0065430D">
        <w:t>I also understand that direct translations are plagiarism, unless accompanied by an appropriate acknowledgement of the source. I also know that verbatim copy that has not been explicitly indicated as such, is plagiarism.</w:t>
      </w:r>
    </w:p>
    <w:p w14:paraId="053186DE" w14:textId="77777777" w:rsidR="009274BE" w:rsidRPr="0065430D" w:rsidRDefault="009274BE" w:rsidP="009274BE">
      <w:pPr>
        <w:pStyle w:val="Text1"/>
        <w:rPr>
          <w:rFonts w:cs="Times New Roman"/>
        </w:rPr>
      </w:pPr>
    </w:p>
    <w:p w14:paraId="5CBF9D37" w14:textId="580FAEE4" w:rsidR="00256E01" w:rsidRPr="0065430D" w:rsidRDefault="00256E01" w:rsidP="009274BE">
      <w:r w:rsidRPr="0065430D">
        <w:t>I know that plagiarism is a punishable offence and may be referred to the University's Central Disciplinary Committee (CDC) who has the authority to expel me for such an offence.</w:t>
      </w:r>
    </w:p>
    <w:p w14:paraId="6CB53C2A" w14:textId="77777777" w:rsidR="009274BE" w:rsidRPr="0065430D" w:rsidRDefault="009274BE" w:rsidP="009274BE">
      <w:pPr>
        <w:pStyle w:val="Text1"/>
        <w:rPr>
          <w:rFonts w:cs="Times New Roman"/>
        </w:rPr>
      </w:pPr>
    </w:p>
    <w:p w14:paraId="3DFF31D4" w14:textId="7FD20134" w:rsidR="00256E01" w:rsidRPr="0065430D" w:rsidRDefault="00256E01" w:rsidP="009274BE">
      <w:r w:rsidRPr="0065430D">
        <w:t>I know that plagiarism is harmful for the academic environment and that it has a negative impact on any profession.</w:t>
      </w:r>
    </w:p>
    <w:p w14:paraId="36852219" w14:textId="77777777" w:rsidR="009274BE" w:rsidRPr="0065430D" w:rsidRDefault="009274BE" w:rsidP="009274BE">
      <w:pPr>
        <w:pStyle w:val="Text1"/>
        <w:rPr>
          <w:rFonts w:cs="Times New Roman"/>
        </w:rPr>
      </w:pPr>
    </w:p>
    <w:p w14:paraId="02276C9C" w14:textId="2C79FCD0" w:rsidR="00256E01" w:rsidRPr="0065430D" w:rsidRDefault="00256E01" w:rsidP="009274BE">
      <w:proofErr w:type="gramStart"/>
      <w:r w:rsidRPr="0065430D">
        <w:t>Accordingly</w:t>
      </w:r>
      <w:proofErr w:type="gramEnd"/>
      <w:r w:rsidRPr="0065430D">
        <w:t xml:space="preserve"> all quotations and contributions from any source whatsoever (including the internet) have been cited fully (acknowledged); further, all verbatim copies have been expressly indicated as such (e.g. through quotation marks) and the sources are cited fully.</w:t>
      </w:r>
    </w:p>
    <w:p w14:paraId="5EE48855" w14:textId="77777777" w:rsidR="009274BE" w:rsidRPr="0065430D" w:rsidRDefault="009274BE" w:rsidP="009274BE">
      <w:pPr>
        <w:pStyle w:val="Text1"/>
        <w:rPr>
          <w:rFonts w:cs="Times New Roman"/>
        </w:rPr>
      </w:pPr>
    </w:p>
    <w:p w14:paraId="3D7E40F0" w14:textId="77777777" w:rsidR="00282398" w:rsidRPr="0065430D" w:rsidRDefault="00256E01" w:rsidP="009274BE">
      <w:r w:rsidRPr="0065430D">
        <w:t>I declare that, except where a source has been cited, the work contained in this assignment is my own work and that I have not previously (in its entirety or in part) submitted it for grading in this module/assignment or another module/assignment.</w:t>
      </w:r>
    </w:p>
    <w:p w14:paraId="2F8E0DBC" w14:textId="004F1DBE" w:rsidR="004F3D8D" w:rsidRPr="0065430D" w:rsidRDefault="004F3D8D" w:rsidP="009274BE">
      <w:r w:rsidRPr="0065430D">
        <w:t>I</w:t>
      </w:r>
      <w:r w:rsidR="00256E01" w:rsidRPr="0065430D">
        <w:t xml:space="preserve"> declare that</w:t>
      </w:r>
      <w:r w:rsidRPr="0065430D">
        <w:t xml:space="preserve"> have not allowed, and will not allow, anyone to use my work (in paper, graphics, electronic, verbal or any other format) with the intention of passing it off as his/her own work. </w:t>
      </w:r>
    </w:p>
    <w:p w14:paraId="7634B4F9" w14:textId="77777777" w:rsidR="009274BE" w:rsidRPr="0065430D" w:rsidRDefault="009274BE" w:rsidP="009274BE">
      <w:pPr>
        <w:pStyle w:val="Text1"/>
        <w:rPr>
          <w:rFonts w:cs="Times New Roman"/>
        </w:rPr>
      </w:pPr>
    </w:p>
    <w:p w14:paraId="77B1A7E8" w14:textId="77777777" w:rsidR="004F3D8D" w:rsidRPr="0065430D" w:rsidRDefault="004F3D8D" w:rsidP="009274BE">
      <w:r w:rsidRPr="0065430D">
        <w:t xml:space="preserve">I know that a mark of zero may be awarded to assignments with plagiarism and also that no opportunity be given to submit an improved assignment. </w:t>
      </w:r>
    </w:p>
    <w:p w14:paraId="75835B7A" w14:textId="77777777" w:rsidR="00256E01" w:rsidRPr="0065430D" w:rsidRDefault="00256E01" w:rsidP="00256E01">
      <w:pPr>
        <w:pStyle w:val="Text1"/>
        <w:rPr>
          <w:rFonts w:cs="Times New Roman"/>
        </w:rPr>
      </w:pPr>
    </w:p>
    <w:p w14:paraId="4B593C40" w14:textId="77777777" w:rsidR="00256E01" w:rsidRPr="0065430D" w:rsidRDefault="00256E01" w:rsidP="001E01FF">
      <w:r w:rsidRPr="0065430D">
        <w:t>Signature:</w:t>
      </w:r>
      <w:r w:rsidRPr="0065430D">
        <w:tab/>
      </w:r>
      <w:r w:rsidRPr="0065430D">
        <w:tab/>
      </w:r>
    </w:p>
    <w:p w14:paraId="39693080" w14:textId="77777777" w:rsidR="00282398" w:rsidRPr="0065430D" w:rsidRDefault="00282398" w:rsidP="001E01FF"/>
    <w:p w14:paraId="137682C2" w14:textId="3B12EDAA" w:rsidR="00282398" w:rsidRPr="0065430D" w:rsidRDefault="00787CEC" w:rsidP="001E01FF">
      <w:r w:rsidRPr="0065430D">
        <w:t>N</w:t>
      </w:r>
      <w:r w:rsidR="00282398" w:rsidRPr="0065430D">
        <w:t>am</w:t>
      </w:r>
      <w:r w:rsidRPr="0065430D">
        <w:t>e</w:t>
      </w:r>
      <w:r w:rsidR="00282398" w:rsidRPr="0065430D">
        <w:t>:</w:t>
      </w:r>
      <w:r w:rsidR="00282398" w:rsidRPr="0065430D">
        <w:tab/>
      </w:r>
      <w:r w:rsidR="00282398" w:rsidRPr="0065430D">
        <w:tab/>
      </w:r>
      <w:r w:rsidR="00256E01" w:rsidRPr="0065430D">
        <w:t xml:space="preserve"> </w:t>
      </w:r>
      <w:r w:rsidR="00256E01" w:rsidRPr="0065430D">
        <w:tab/>
      </w:r>
      <w:r w:rsidR="009274BE" w:rsidRPr="0065430D">
        <w:tab/>
      </w:r>
      <w:r w:rsidR="009274BE" w:rsidRPr="0065430D">
        <w:tab/>
      </w:r>
      <w:r w:rsidR="009274BE" w:rsidRPr="0065430D">
        <w:tab/>
      </w:r>
      <w:r w:rsidR="009274BE" w:rsidRPr="0065430D">
        <w:tab/>
      </w:r>
      <w:r w:rsidR="00256E01" w:rsidRPr="0065430D">
        <w:t>Student no:</w:t>
      </w:r>
      <w:r w:rsidR="00256E01" w:rsidRPr="0065430D">
        <w:tab/>
      </w:r>
    </w:p>
    <w:p w14:paraId="4483014D" w14:textId="77777777" w:rsidR="00282398" w:rsidRPr="0065430D" w:rsidRDefault="00282398" w:rsidP="001E01FF"/>
    <w:p w14:paraId="70D5C2FB" w14:textId="77777777" w:rsidR="00282398" w:rsidRPr="0065430D" w:rsidRDefault="00787CEC" w:rsidP="001E01FF">
      <w:r w:rsidRPr="0065430D">
        <w:t>Date</w:t>
      </w:r>
      <w:r w:rsidR="00282398" w:rsidRPr="0065430D">
        <w:t>:</w:t>
      </w:r>
      <w:r w:rsidR="00282398" w:rsidRPr="0065430D">
        <w:tab/>
      </w:r>
      <w:r w:rsidR="00282398" w:rsidRPr="0065430D">
        <w:tab/>
      </w:r>
    </w:p>
    <w:p w14:paraId="611A1A0E" w14:textId="77777777" w:rsidR="00F9149A" w:rsidRPr="0065430D" w:rsidRDefault="006665F4" w:rsidP="00E27F0B">
      <w:pPr>
        <w:pStyle w:val="Heading1nonum"/>
        <w:rPr>
          <w:rFonts w:ascii="Times New Roman" w:hAnsi="Times New Roman" w:cs="Times New Roman"/>
        </w:rPr>
      </w:pPr>
      <w:bookmarkStart w:id="1" w:name="_Toc464156200"/>
      <w:r w:rsidRPr="0065430D">
        <w:rPr>
          <w:rFonts w:ascii="Times New Roman" w:hAnsi="Times New Roman" w:cs="Times New Roman"/>
        </w:rPr>
        <w:lastRenderedPageBreak/>
        <w:t>Table of contents</w:t>
      </w:r>
      <w:bookmarkEnd w:id="1"/>
    </w:p>
    <w:p w14:paraId="41667868" w14:textId="77777777" w:rsidR="00F9149A" w:rsidRPr="0065430D" w:rsidRDefault="00F9149A" w:rsidP="001E01FF">
      <w:r w:rsidRPr="0065430D">
        <w:tab/>
      </w:r>
      <w:r w:rsidRPr="0065430D">
        <w:tab/>
      </w:r>
      <w:r w:rsidR="006665F4" w:rsidRPr="0065430D">
        <w:t>Page</w:t>
      </w:r>
    </w:p>
    <w:p w14:paraId="13260826" w14:textId="77777777" w:rsidR="000123BF" w:rsidRPr="0065430D" w:rsidRDefault="00371A39" w:rsidP="001E01FF">
      <w:pPr>
        <w:rPr>
          <w:rFonts w:eastAsiaTheme="minorEastAsia"/>
          <w:b/>
          <w:szCs w:val="22"/>
          <w:lang w:eastAsia="en-ZA"/>
        </w:rPr>
      </w:pPr>
      <w:r w:rsidRPr="0065430D">
        <w:fldChar w:fldCharType="begin"/>
      </w:r>
      <w:r w:rsidRPr="0065430D">
        <w:instrText xml:space="preserve"> TOC \o "1-3" \h \z \u \t "Heading 7,7" </w:instrText>
      </w:r>
      <w:r w:rsidRPr="0065430D">
        <w:fldChar w:fldCharType="separate"/>
      </w:r>
      <w:hyperlink w:anchor="_Toc464156197" w:history="1">
        <w:r w:rsidR="000123BF" w:rsidRPr="0065430D">
          <w:rPr>
            <w:rStyle w:val="Hyperlink"/>
          </w:rPr>
          <w:t>Abstract</w:t>
        </w:r>
        <w:r w:rsidR="000123BF" w:rsidRPr="0065430D">
          <w:rPr>
            <w:webHidden/>
          </w:rPr>
          <w:tab/>
        </w:r>
        <w:r w:rsidR="000123BF" w:rsidRPr="0065430D">
          <w:rPr>
            <w:webHidden/>
          </w:rPr>
          <w:fldChar w:fldCharType="begin"/>
        </w:r>
        <w:r w:rsidR="000123BF" w:rsidRPr="0065430D">
          <w:rPr>
            <w:webHidden/>
          </w:rPr>
          <w:instrText xml:space="preserve"> PAGEREF _Toc464156197 \h </w:instrText>
        </w:r>
        <w:r w:rsidR="000123BF" w:rsidRPr="0065430D">
          <w:rPr>
            <w:webHidden/>
          </w:rPr>
        </w:r>
        <w:r w:rsidR="000123BF" w:rsidRPr="0065430D">
          <w:rPr>
            <w:webHidden/>
          </w:rPr>
          <w:fldChar w:fldCharType="separate"/>
        </w:r>
        <w:r w:rsidR="000123BF" w:rsidRPr="0065430D">
          <w:rPr>
            <w:webHidden/>
          </w:rPr>
          <w:t>i</w:t>
        </w:r>
        <w:r w:rsidR="000123BF" w:rsidRPr="0065430D">
          <w:rPr>
            <w:webHidden/>
          </w:rPr>
          <w:fldChar w:fldCharType="end"/>
        </w:r>
      </w:hyperlink>
    </w:p>
    <w:p w14:paraId="35134F87" w14:textId="77777777" w:rsidR="000123BF" w:rsidRPr="0065430D" w:rsidRDefault="00492C89" w:rsidP="001E01FF">
      <w:pPr>
        <w:rPr>
          <w:rFonts w:eastAsiaTheme="minorEastAsia"/>
          <w:b/>
          <w:szCs w:val="22"/>
          <w:lang w:eastAsia="en-ZA"/>
        </w:rPr>
      </w:pPr>
      <w:hyperlink w:anchor="_Toc464156198" w:history="1">
        <w:r w:rsidR="000123BF" w:rsidRPr="0065430D">
          <w:rPr>
            <w:rStyle w:val="Hyperlink"/>
          </w:rPr>
          <w:t>Plagiarism declaration</w:t>
        </w:r>
        <w:r w:rsidR="000123BF" w:rsidRPr="0065430D">
          <w:rPr>
            <w:webHidden/>
          </w:rPr>
          <w:tab/>
        </w:r>
        <w:r w:rsidR="000123BF" w:rsidRPr="0065430D">
          <w:rPr>
            <w:webHidden/>
          </w:rPr>
          <w:fldChar w:fldCharType="begin"/>
        </w:r>
        <w:r w:rsidR="000123BF" w:rsidRPr="0065430D">
          <w:rPr>
            <w:webHidden/>
          </w:rPr>
          <w:instrText xml:space="preserve"> PAGEREF _Toc464156198 \h </w:instrText>
        </w:r>
        <w:r w:rsidR="000123BF" w:rsidRPr="0065430D">
          <w:rPr>
            <w:webHidden/>
          </w:rPr>
        </w:r>
        <w:r w:rsidR="000123BF" w:rsidRPr="0065430D">
          <w:rPr>
            <w:webHidden/>
          </w:rPr>
          <w:fldChar w:fldCharType="separate"/>
        </w:r>
        <w:r w:rsidR="000123BF" w:rsidRPr="0065430D">
          <w:rPr>
            <w:webHidden/>
          </w:rPr>
          <w:t>ii</w:t>
        </w:r>
        <w:r w:rsidR="000123BF" w:rsidRPr="0065430D">
          <w:rPr>
            <w:webHidden/>
          </w:rPr>
          <w:fldChar w:fldCharType="end"/>
        </w:r>
      </w:hyperlink>
    </w:p>
    <w:p w14:paraId="40DED0F3" w14:textId="77777777" w:rsidR="000123BF" w:rsidRPr="0065430D" w:rsidRDefault="00492C89" w:rsidP="001E01FF">
      <w:pPr>
        <w:rPr>
          <w:rFonts w:eastAsiaTheme="minorEastAsia"/>
          <w:b/>
          <w:szCs w:val="22"/>
          <w:lang w:eastAsia="en-ZA"/>
        </w:rPr>
      </w:pPr>
      <w:hyperlink w:anchor="_Toc464156199" w:history="1">
        <w:r w:rsidR="000123BF" w:rsidRPr="0065430D">
          <w:rPr>
            <w:rStyle w:val="Hyperlink"/>
          </w:rPr>
          <w:t>Acknowledgements</w:t>
        </w:r>
        <w:r w:rsidR="000123BF" w:rsidRPr="0065430D">
          <w:rPr>
            <w:webHidden/>
          </w:rPr>
          <w:tab/>
        </w:r>
        <w:r w:rsidR="000123BF" w:rsidRPr="0065430D">
          <w:rPr>
            <w:webHidden/>
          </w:rPr>
          <w:fldChar w:fldCharType="begin"/>
        </w:r>
        <w:r w:rsidR="000123BF" w:rsidRPr="0065430D">
          <w:rPr>
            <w:webHidden/>
          </w:rPr>
          <w:instrText xml:space="preserve"> PAGEREF _Toc464156199 \h </w:instrText>
        </w:r>
        <w:r w:rsidR="000123BF" w:rsidRPr="0065430D">
          <w:rPr>
            <w:webHidden/>
          </w:rPr>
        </w:r>
        <w:r w:rsidR="000123BF" w:rsidRPr="0065430D">
          <w:rPr>
            <w:webHidden/>
          </w:rPr>
          <w:fldChar w:fldCharType="separate"/>
        </w:r>
        <w:r w:rsidR="000123BF" w:rsidRPr="0065430D">
          <w:rPr>
            <w:webHidden/>
          </w:rPr>
          <w:t>iii</w:t>
        </w:r>
        <w:r w:rsidR="000123BF" w:rsidRPr="0065430D">
          <w:rPr>
            <w:webHidden/>
          </w:rPr>
          <w:fldChar w:fldCharType="end"/>
        </w:r>
      </w:hyperlink>
    </w:p>
    <w:p w14:paraId="3F02CB20" w14:textId="77777777" w:rsidR="000123BF" w:rsidRPr="0065430D" w:rsidRDefault="00492C89" w:rsidP="001E01FF">
      <w:pPr>
        <w:rPr>
          <w:rFonts w:eastAsiaTheme="minorEastAsia"/>
          <w:b/>
          <w:szCs w:val="22"/>
          <w:lang w:eastAsia="en-ZA"/>
        </w:rPr>
      </w:pPr>
      <w:hyperlink w:anchor="_Toc464156200" w:history="1">
        <w:r w:rsidR="000123BF" w:rsidRPr="0065430D">
          <w:rPr>
            <w:rStyle w:val="Hyperlink"/>
          </w:rPr>
          <w:t>Table of contents</w:t>
        </w:r>
        <w:r w:rsidR="000123BF" w:rsidRPr="0065430D">
          <w:rPr>
            <w:webHidden/>
          </w:rPr>
          <w:tab/>
        </w:r>
        <w:r w:rsidR="000123BF" w:rsidRPr="0065430D">
          <w:rPr>
            <w:webHidden/>
          </w:rPr>
          <w:fldChar w:fldCharType="begin"/>
        </w:r>
        <w:r w:rsidR="000123BF" w:rsidRPr="0065430D">
          <w:rPr>
            <w:webHidden/>
          </w:rPr>
          <w:instrText xml:space="preserve"> PAGEREF _Toc464156200 \h </w:instrText>
        </w:r>
        <w:r w:rsidR="000123BF" w:rsidRPr="0065430D">
          <w:rPr>
            <w:webHidden/>
          </w:rPr>
        </w:r>
        <w:r w:rsidR="000123BF" w:rsidRPr="0065430D">
          <w:rPr>
            <w:webHidden/>
          </w:rPr>
          <w:fldChar w:fldCharType="separate"/>
        </w:r>
        <w:r w:rsidR="000123BF" w:rsidRPr="0065430D">
          <w:rPr>
            <w:webHidden/>
          </w:rPr>
          <w:t>iv</w:t>
        </w:r>
        <w:r w:rsidR="000123BF" w:rsidRPr="0065430D">
          <w:rPr>
            <w:webHidden/>
          </w:rPr>
          <w:fldChar w:fldCharType="end"/>
        </w:r>
      </w:hyperlink>
    </w:p>
    <w:p w14:paraId="69376416" w14:textId="77777777" w:rsidR="000123BF" w:rsidRPr="0065430D" w:rsidRDefault="00492C89" w:rsidP="001E01FF">
      <w:pPr>
        <w:rPr>
          <w:rFonts w:eastAsiaTheme="minorEastAsia"/>
          <w:b/>
          <w:szCs w:val="22"/>
          <w:lang w:eastAsia="en-ZA"/>
        </w:rPr>
      </w:pPr>
      <w:hyperlink w:anchor="_Toc464156201" w:history="1">
        <w:r w:rsidR="000123BF" w:rsidRPr="0065430D">
          <w:rPr>
            <w:rStyle w:val="Hyperlink"/>
          </w:rPr>
          <w:t>List of figures</w:t>
        </w:r>
        <w:r w:rsidR="000123BF" w:rsidRPr="0065430D">
          <w:rPr>
            <w:webHidden/>
          </w:rPr>
          <w:tab/>
        </w:r>
        <w:r w:rsidR="000123BF" w:rsidRPr="0065430D">
          <w:rPr>
            <w:webHidden/>
          </w:rPr>
          <w:fldChar w:fldCharType="begin"/>
        </w:r>
        <w:r w:rsidR="000123BF" w:rsidRPr="0065430D">
          <w:rPr>
            <w:webHidden/>
          </w:rPr>
          <w:instrText xml:space="preserve"> PAGEREF _Toc464156201 \h </w:instrText>
        </w:r>
        <w:r w:rsidR="000123BF" w:rsidRPr="0065430D">
          <w:rPr>
            <w:webHidden/>
          </w:rPr>
        </w:r>
        <w:r w:rsidR="000123BF" w:rsidRPr="0065430D">
          <w:rPr>
            <w:webHidden/>
          </w:rPr>
          <w:fldChar w:fldCharType="separate"/>
        </w:r>
        <w:r w:rsidR="000123BF" w:rsidRPr="0065430D">
          <w:rPr>
            <w:webHidden/>
          </w:rPr>
          <w:t>v</w:t>
        </w:r>
        <w:r w:rsidR="000123BF" w:rsidRPr="0065430D">
          <w:rPr>
            <w:webHidden/>
          </w:rPr>
          <w:fldChar w:fldCharType="end"/>
        </w:r>
      </w:hyperlink>
    </w:p>
    <w:p w14:paraId="0D079B8D" w14:textId="77777777" w:rsidR="000123BF" w:rsidRPr="0065430D" w:rsidRDefault="00492C89" w:rsidP="001E01FF">
      <w:pPr>
        <w:rPr>
          <w:rFonts w:eastAsiaTheme="minorEastAsia"/>
          <w:b/>
          <w:szCs w:val="22"/>
          <w:lang w:eastAsia="en-ZA"/>
        </w:rPr>
      </w:pPr>
      <w:hyperlink w:anchor="_Toc464156202" w:history="1">
        <w:r w:rsidR="000123BF" w:rsidRPr="0065430D">
          <w:rPr>
            <w:rStyle w:val="Hyperlink"/>
          </w:rPr>
          <w:t>List of tables</w:t>
        </w:r>
        <w:r w:rsidR="000123BF" w:rsidRPr="0065430D">
          <w:rPr>
            <w:webHidden/>
          </w:rPr>
          <w:tab/>
        </w:r>
        <w:r w:rsidR="000123BF" w:rsidRPr="0065430D">
          <w:rPr>
            <w:webHidden/>
          </w:rPr>
          <w:fldChar w:fldCharType="begin"/>
        </w:r>
        <w:r w:rsidR="000123BF" w:rsidRPr="0065430D">
          <w:rPr>
            <w:webHidden/>
          </w:rPr>
          <w:instrText xml:space="preserve"> PAGEREF _Toc464156202 \h </w:instrText>
        </w:r>
        <w:r w:rsidR="000123BF" w:rsidRPr="0065430D">
          <w:rPr>
            <w:webHidden/>
          </w:rPr>
        </w:r>
        <w:r w:rsidR="000123BF" w:rsidRPr="0065430D">
          <w:rPr>
            <w:webHidden/>
          </w:rPr>
          <w:fldChar w:fldCharType="separate"/>
        </w:r>
        <w:r w:rsidR="000123BF" w:rsidRPr="0065430D">
          <w:rPr>
            <w:webHidden/>
          </w:rPr>
          <w:t>vi</w:t>
        </w:r>
        <w:r w:rsidR="000123BF" w:rsidRPr="0065430D">
          <w:rPr>
            <w:webHidden/>
          </w:rPr>
          <w:fldChar w:fldCharType="end"/>
        </w:r>
      </w:hyperlink>
    </w:p>
    <w:p w14:paraId="77E737DA" w14:textId="77777777" w:rsidR="000123BF" w:rsidRPr="0065430D" w:rsidRDefault="00492C89" w:rsidP="001E01FF">
      <w:pPr>
        <w:rPr>
          <w:rFonts w:eastAsiaTheme="minorEastAsia"/>
          <w:b/>
          <w:szCs w:val="22"/>
          <w:lang w:eastAsia="en-ZA"/>
        </w:rPr>
      </w:pPr>
      <w:hyperlink w:anchor="_Toc464156203" w:history="1">
        <w:r w:rsidR="000123BF" w:rsidRPr="0065430D">
          <w:rPr>
            <w:rStyle w:val="Hyperlink"/>
          </w:rPr>
          <w:t>List of symbols</w:t>
        </w:r>
        <w:r w:rsidR="000123BF" w:rsidRPr="0065430D">
          <w:rPr>
            <w:webHidden/>
          </w:rPr>
          <w:tab/>
        </w:r>
        <w:r w:rsidR="000123BF" w:rsidRPr="0065430D">
          <w:rPr>
            <w:webHidden/>
          </w:rPr>
          <w:fldChar w:fldCharType="begin"/>
        </w:r>
        <w:r w:rsidR="000123BF" w:rsidRPr="0065430D">
          <w:rPr>
            <w:webHidden/>
          </w:rPr>
          <w:instrText xml:space="preserve"> PAGEREF _Toc464156203 \h </w:instrText>
        </w:r>
        <w:r w:rsidR="000123BF" w:rsidRPr="0065430D">
          <w:rPr>
            <w:webHidden/>
          </w:rPr>
        </w:r>
        <w:r w:rsidR="000123BF" w:rsidRPr="0065430D">
          <w:rPr>
            <w:webHidden/>
          </w:rPr>
          <w:fldChar w:fldCharType="separate"/>
        </w:r>
        <w:r w:rsidR="000123BF" w:rsidRPr="0065430D">
          <w:rPr>
            <w:webHidden/>
          </w:rPr>
          <w:t>vii</w:t>
        </w:r>
        <w:r w:rsidR="000123BF" w:rsidRPr="0065430D">
          <w:rPr>
            <w:webHidden/>
          </w:rPr>
          <w:fldChar w:fldCharType="end"/>
        </w:r>
      </w:hyperlink>
    </w:p>
    <w:p w14:paraId="7C5698E8" w14:textId="77777777" w:rsidR="000123BF" w:rsidRPr="0065430D" w:rsidRDefault="00492C89" w:rsidP="001E01FF">
      <w:pPr>
        <w:rPr>
          <w:rFonts w:eastAsiaTheme="minorEastAsia"/>
          <w:b/>
          <w:szCs w:val="22"/>
          <w:lang w:eastAsia="en-ZA"/>
        </w:rPr>
      </w:pPr>
      <w:hyperlink w:anchor="_Toc464156204" w:history="1">
        <w:r w:rsidR="000123BF" w:rsidRPr="0065430D">
          <w:rPr>
            <w:rStyle w:val="Hyperlink"/>
          </w:rPr>
          <w:t>1</w:t>
        </w:r>
        <w:r w:rsidR="000123BF" w:rsidRPr="0065430D">
          <w:rPr>
            <w:rFonts w:eastAsiaTheme="minorEastAsia"/>
            <w:szCs w:val="22"/>
            <w:lang w:eastAsia="en-ZA"/>
          </w:rPr>
          <w:tab/>
        </w:r>
        <w:r w:rsidR="000123BF" w:rsidRPr="0065430D">
          <w:rPr>
            <w:rStyle w:val="Hyperlink"/>
          </w:rPr>
          <w:t>Introduction</w:t>
        </w:r>
        <w:r w:rsidR="000123BF" w:rsidRPr="0065430D">
          <w:rPr>
            <w:webHidden/>
          </w:rPr>
          <w:tab/>
        </w:r>
        <w:r w:rsidR="000123BF" w:rsidRPr="0065430D">
          <w:rPr>
            <w:webHidden/>
          </w:rPr>
          <w:fldChar w:fldCharType="begin"/>
        </w:r>
        <w:r w:rsidR="000123BF" w:rsidRPr="0065430D">
          <w:rPr>
            <w:webHidden/>
          </w:rPr>
          <w:instrText xml:space="preserve"> PAGEREF _Toc464156204 \h </w:instrText>
        </w:r>
        <w:r w:rsidR="000123BF" w:rsidRPr="0065430D">
          <w:rPr>
            <w:webHidden/>
          </w:rPr>
        </w:r>
        <w:r w:rsidR="000123BF" w:rsidRPr="0065430D">
          <w:rPr>
            <w:webHidden/>
          </w:rPr>
          <w:fldChar w:fldCharType="separate"/>
        </w:r>
        <w:r w:rsidR="000123BF" w:rsidRPr="0065430D">
          <w:rPr>
            <w:webHidden/>
          </w:rPr>
          <w:t>1</w:t>
        </w:r>
        <w:r w:rsidR="000123BF" w:rsidRPr="0065430D">
          <w:rPr>
            <w:webHidden/>
          </w:rPr>
          <w:fldChar w:fldCharType="end"/>
        </w:r>
      </w:hyperlink>
    </w:p>
    <w:p w14:paraId="21350015" w14:textId="77777777" w:rsidR="000123BF" w:rsidRPr="0065430D" w:rsidRDefault="00492C89" w:rsidP="001E01FF">
      <w:pPr>
        <w:rPr>
          <w:rFonts w:eastAsiaTheme="minorEastAsia"/>
          <w:szCs w:val="22"/>
          <w:lang w:eastAsia="en-ZA"/>
        </w:rPr>
      </w:pPr>
      <w:hyperlink w:anchor="_Toc464156205" w:history="1">
        <w:r w:rsidR="000123BF" w:rsidRPr="0065430D">
          <w:rPr>
            <w:rStyle w:val="Hyperlink"/>
          </w:rPr>
          <w:t>1.1</w:t>
        </w:r>
        <w:r w:rsidR="000123BF" w:rsidRPr="0065430D">
          <w:rPr>
            <w:rFonts w:eastAsiaTheme="minorEastAsia"/>
            <w:szCs w:val="22"/>
            <w:lang w:eastAsia="en-ZA"/>
          </w:rPr>
          <w:tab/>
        </w:r>
        <w:r w:rsidR="000123BF" w:rsidRPr="0065430D">
          <w:rPr>
            <w:rStyle w:val="Hyperlink"/>
          </w:rPr>
          <w:t>Background</w:t>
        </w:r>
        <w:r w:rsidR="000123BF" w:rsidRPr="0065430D">
          <w:rPr>
            <w:webHidden/>
          </w:rPr>
          <w:tab/>
        </w:r>
        <w:r w:rsidR="000123BF" w:rsidRPr="0065430D">
          <w:rPr>
            <w:webHidden/>
          </w:rPr>
          <w:fldChar w:fldCharType="begin"/>
        </w:r>
        <w:r w:rsidR="000123BF" w:rsidRPr="0065430D">
          <w:rPr>
            <w:webHidden/>
          </w:rPr>
          <w:instrText xml:space="preserve"> PAGEREF _Toc464156205 \h </w:instrText>
        </w:r>
        <w:r w:rsidR="000123BF" w:rsidRPr="0065430D">
          <w:rPr>
            <w:webHidden/>
          </w:rPr>
        </w:r>
        <w:r w:rsidR="000123BF" w:rsidRPr="0065430D">
          <w:rPr>
            <w:webHidden/>
          </w:rPr>
          <w:fldChar w:fldCharType="separate"/>
        </w:r>
        <w:r w:rsidR="000123BF" w:rsidRPr="0065430D">
          <w:rPr>
            <w:webHidden/>
          </w:rPr>
          <w:t>1</w:t>
        </w:r>
        <w:r w:rsidR="000123BF" w:rsidRPr="0065430D">
          <w:rPr>
            <w:webHidden/>
          </w:rPr>
          <w:fldChar w:fldCharType="end"/>
        </w:r>
      </w:hyperlink>
    </w:p>
    <w:p w14:paraId="0950EC97" w14:textId="77777777" w:rsidR="000123BF" w:rsidRPr="0065430D" w:rsidRDefault="00492C89" w:rsidP="001E01FF">
      <w:pPr>
        <w:rPr>
          <w:rFonts w:eastAsiaTheme="minorEastAsia"/>
          <w:szCs w:val="22"/>
          <w:lang w:eastAsia="en-ZA"/>
        </w:rPr>
      </w:pPr>
      <w:hyperlink w:anchor="_Toc464156206" w:history="1">
        <w:r w:rsidR="000123BF" w:rsidRPr="0065430D">
          <w:rPr>
            <w:rStyle w:val="Hyperlink"/>
          </w:rPr>
          <w:t>1.2</w:t>
        </w:r>
        <w:r w:rsidR="000123BF" w:rsidRPr="0065430D">
          <w:rPr>
            <w:rFonts w:eastAsiaTheme="minorEastAsia"/>
            <w:szCs w:val="22"/>
            <w:lang w:eastAsia="en-ZA"/>
          </w:rPr>
          <w:tab/>
        </w:r>
        <w:r w:rsidR="000123BF" w:rsidRPr="0065430D">
          <w:rPr>
            <w:rStyle w:val="Hyperlink"/>
          </w:rPr>
          <w:t>Objectives</w:t>
        </w:r>
        <w:r w:rsidR="000123BF" w:rsidRPr="0065430D">
          <w:rPr>
            <w:webHidden/>
          </w:rPr>
          <w:tab/>
        </w:r>
        <w:r w:rsidR="000123BF" w:rsidRPr="0065430D">
          <w:rPr>
            <w:webHidden/>
          </w:rPr>
          <w:fldChar w:fldCharType="begin"/>
        </w:r>
        <w:r w:rsidR="000123BF" w:rsidRPr="0065430D">
          <w:rPr>
            <w:webHidden/>
          </w:rPr>
          <w:instrText xml:space="preserve"> PAGEREF _Toc464156206 \h </w:instrText>
        </w:r>
        <w:r w:rsidR="000123BF" w:rsidRPr="0065430D">
          <w:rPr>
            <w:webHidden/>
          </w:rPr>
        </w:r>
        <w:r w:rsidR="000123BF" w:rsidRPr="0065430D">
          <w:rPr>
            <w:webHidden/>
          </w:rPr>
          <w:fldChar w:fldCharType="separate"/>
        </w:r>
        <w:r w:rsidR="000123BF" w:rsidRPr="0065430D">
          <w:rPr>
            <w:webHidden/>
          </w:rPr>
          <w:t>1</w:t>
        </w:r>
        <w:r w:rsidR="000123BF" w:rsidRPr="0065430D">
          <w:rPr>
            <w:webHidden/>
          </w:rPr>
          <w:fldChar w:fldCharType="end"/>
        </w:r>
      </w:hyperlink>
    </w:p>
    <w:p w14:paraId="009110DC" w14:textId="77777777" w:rsidR="000123BF" w:rsidRPr="0065430D" w:rsidRDefault="00492C89" w:rsidP="001E01FF">
      <w:pPr>
        <w:rPr>
          <w:rFonts w:eastAsiaTheme="minorEastAsia"/>
          <w:szCs w:val="22"/>
          <w:lang w:eastAsia="en-ZA"/>
        </w:rPr>
      </w:pPr>
      <w:hyperlink w:anchor="_Toc464156207" w:history="1">
        <w:r w:rsidR="000123BF" w:rsidRPr="0065430D">
          <w:rPr>
            <w:rStyle w:val="Hyperlink"/>
          </w:rPr>
          <w:t>1.3</w:t>
        </w:r>
        <w:r w:rsidR="000123BF" w:rsidRPr="0065430D">
          <w:rPr>
            <w:rFonts w:eastAsiaTheme="minorEastAsia"/>
            <w:szCs w:val="22"/>
            <w:lang w:eastAsia="en-ZA"/>
          </w:rPr>
          <w:tab/>
        </w:r>
        <w:r w:rsidR="000123BF" w:rsidRPr="0065430D">
          <w:rPr>
            <w:rStyle w:val="Hyperlink"/>
          </w:rPr>
          <w:t>Motivation</w:t>
        </w:r>
        <w:r w:rsidR="000123BF" w:rsidRPr="0065430D">
          <w:rPr>
            <w:webHidden/>
          </w:rPr>
          <w:tab/>
        </w:r>
        <w:r w:rsidR="000123BF" w:rsidRPr="0065430D">
          <w:rPr>
            <w:webHidden/>
          </w:rPr>
          <w:fldChar w:fldCharType="begin"/>
        </w:r>
        <w:r w:rsidR="000123BF" w:rsidRPr="0065430D">
          <w:rPr>
            <w:webHidden/>
          </w:rPr>
          <w:instrText xml:space="preserve"> PAGEREF _Toc464156207 \h </w:instrText>
        </w:r>
        <w:r w:rsidR="000123BF" w:rsidRPr="0065430D">
          <w:rPr>
            <w:webHidden/>
          </w:rPr>
        </w:r>
        <w:r w:rsidR="000123BF" w:rsidRPr="0065430D">
          <w:rPr>
            <w:webHidden/>
          </w:rPr>
          <w:fldChar w:fldCharType="separate"/>
        </w:r>
        <w:r w:rsidR="000123BF" w:rsidRPr="0065430D">
          <w:rPr>
            <w:webHidden/>
          </w:rPr>
          <w:t>1</w:t>
        </w:r>
        <w:r w:rsidR="000123BF" w:rsidRPr="0065430D">
          <w:rPr>
            <w:webHidden/>
          </w:rPr>
          <w:fldChar w:fldCharType="end"/>
        </w:r>
      </w:hyperlink>
    </w:p>
    <w:p w14:paraId="58407DA5" w14:textId="77777777" w:rsidR="000123BF" w:rsidRPr="0065430D" w:rsidRDefault="00492C89" w:rsidP="001E01FF">
      <w:pPr>
        <w:rPr>
          <w:rFonts w:eastAsiaTheme="minorEastAsia"/>
          <w:b/>
          <w:szCs w:val="22"/>
          <w:lang w:eastAsia="en-ZA"/>
        </w:rPr>
      </w:pPr>
      <w:hyperlink w:anchor="_Toc464156208" w:history="1">
        <w:r w:rsidR="000123BF" w:rsidRPr="0065430D">
          <w:rPr>
            <w:rStyle w:val="Hyperlink"/>
          </w:rPr>
          <w:t>2</w:t>
        </w:r>
        <w:r w:rsidR="000123BF" w:rsidRPr="0065430D">
          <w:rPr>
            <w:rFonts w:eastAsiaTheme="minorEastAsia"/>
            <w:szCs w:val="22"/>
            <w:lang w:eastAsia="en-ZA"/>
          </w:rPr>
          <w:tab/>
        </w:r>
        <w:r w:rsidR="000123BF" w:rsidRPr="0065430D">
          <w:rPr>
            <w:rStyle w:val="Hyperlink"/>
          </w:rPr>
          <w:t>Literature review</w:t>
        </w:r>
        <w:r w:rsidR="000123BF" w:rsidRPr="0065430D">
          <w:rPr>
            <w:webHidden/>
          </w:rPr>
          <w:tab/>
        </w:r>
        <w:r w:rsidR="000123BF" w:rsidRPr="0065430D">
          <w:rPr>
            <w:webHidden/>
          </w:rPr>
          <w:fldChar w:fldCharType="begin"/>
        </w:r>
        <w:r w:rsidR="000123BF" w:rsidRPr="0065430D">
          <w:rPr>
            <w:webHidden/>
          </w:rPr>
          <w:instrText xml:space="preserve"> PAGEREF _Toc464156208 \h </w:instrText>
        </w:r>
        <w:r w:rsidR="000123BF" w:rsidRPr="0065430D">
          <w:rPr>
            <w:webHidden/>
          </w:rPr>
        </w:r>
        <w:r w:rsidR="000123BF" w:rsidRPr="0065430D">
          <w:rPr>
            <w:webHidden/>
          </w:rPr>
          <w:fldChar w:fldCharType="separate"/>
        </w:r>
        <w:r w:rsidR="000123BF" w:rsidRPr="0065430D">
          <w:rPr>
            <w:webHidden/>
          </w:rPr>
          <w:t>2</w:t>
        </w:r>
        <w:r w:rsidR="000123BF" w:rsidRPr="0065430D">
          <w:rPr>
            <w:webHidden/>
          </w:rPr>
          <w:fldChar w:fldCharType="end"/>
        </w:r>
      </w:hyperlink>
    </w:p>
    <w:p w14:paraId="3D2105D9" w14:textId="77777777" w:rsidR="000123BF" w:rsidRPr="0065430D" w:rsidRDefault="00492C89" w:rsidP="001E01FF">
      <w:pPr>
        <w:rPr>
          <w:rFonts w:eastAsiaTheme="minorEastAsia"/>
          <w:szCs w:val="22"/>
          <w:lang w:eastAsia="en-ZA"/>
        </w:rPr>
      </w:pPr>
      <w:hyperlink w:anchor="_Toc464156209" w:history="1">
        <w:r w:rsidR="000123BF" w:rsidRPr="0065430D">
          <w:rPr>
            <w:rStyle w:val="Hyperlink"/>
          </w:rPr>
          <w:t>2.1</w:t>
        </w:r>
        <w:r w:rsidR="000123BF" w:rsidRPr="0065430D">
          <w:rPr>
            <w:rFonts w:eastAsiaTheme="minorEastAsia"/>
            <w:szCs w:val="22"/>
            <w:lang w:eastAsia="en-ZA"/>
          </w:rPr>
          <w:tab/>
        </w:r>
        <w:r w:rsidR="000123BF" w:rsidRPr="0065430D">
          <w:rPr>
            <w:rStyle w:val="Hyperlink"/>
          </w:rPr>
          <w:t>Boats and ships</w:t>
        </w:r>
        <w:r w:rsidR="000123BF" w:rsidRPr="0065430D">
          <w:rPr>
            <w:webHidden/>
          </w:rPr>
          <w:tab/>
        </w:r>
        <w:r w:rsidR="000123BF" w:rsidRPr="0065430D">
          <w:rPr>
            <w:webHidden/>
          </w:rPr>
          <w:fldChar w:fldCharType="begin"/>
        </w:r>
        <w:r w:rsidR="000123BF" w:rsidRPr="0065430D">
          <w:rPr>
            <w:webHidden/>
          </w:rPr>
          <w:instrText xml:space="preserve"> PAGEREF _Toc464156209 \h </w:instrText>
        </w:r>
        <w:r w:rsidR="000123BF" w:rsidRPr="0065430D">
          <w:rPr>
            <w:webHidden/>
          </w:rPr>
        </w:r>
        <w:r w:rsidR="000123BF" w:rsidRPr="0065430D">
          <w:rPr>
            <w:webHidden/>
          </w:rPr>
          <w:fldChar w:fldCharType="separate"/>
        </w:r>
        <w:r w:rsidR="000123BF" w:rsidRPr="0065430D">
          <w:rPr>
            <w:webHidden/>
          </w:rPr>
          <w:t>2</w:t>
        </w:r>
        <w:r w:rsidR="000123BF" w:rsidRPr="0065430D">
          <w:rPr>
            <w:webHidden/>
          </w:rPr>
          <w:fldChar w:fldCharType="end"/>
        </w:r>
      </w:hyperlink>
    </w:p>
    <w:p w14:paraId="36EA3225" w14:textId="77777777" w:rsidR="000123BF" w:rsidRPr="0065430D" w:rsidRDefault="00492C89" w:rsidP="001E01FF">
      <w:pPr>
        <w:rPr>
          <w:rFonts w:eastAsiaTheme="minorEastAsia"/>
          <w:b/>
          <w:szCs w:val="22"/>
          <w:lang w:eastAsia="en-ZA"/>
        </w:rPr>
      </w:pPr>
      <w:hyperlink w:anchor="_Toc464156210" w:history="1">
        <w:r w:rsidR="000123BF" w:rsidRPr="0065430D">
          <w:rPr>
            <w:rStyle w:val="Hyperlink"/>
          </w:rPr>
          <w:t>3</w:t>
        </w:r>
        <w:r w:rsidR="000123BF" w:rsidRPr="0065430D">
          <w:rPr>
            <w:rFonts w:eastAsiaTheme="minorEastAsia"/>
            <w:szCs w:val="22"/>
            <w:lang w:eastAsia="en-ZA"/>
          </w:rPr>
          <w:tab/>
        </w:r>
        <w:r w:rsidR="000123BF" w:rsidRPr="0065430D">
          <w:rPr>
            <w:rStyle w:val="Hyperlink"/>
          </w:rPr>
          <w:t>Content chapter</w:t>
        </w:r>
        <w:r w:rsidR="000123BF" w:rsidRPr="0065430D">
          <w:rPr>
            <w:webHidden/>
          </w:rPr>
          <w:tab/>
        </w:r>
        <w:r w:rsidR="000123BF" w:rsidRPr="0065430D">
          <w:rPr>
            <w:webHidden/>
          </w:rPr>
          <w:fldChar w:fldCharType="begin"/>
        </w:r>
        <w:r w:rsidR="000123BF" w:rsidRPr="0065430D">
          <w:rPr>
            <w:webHidden/>
          </w:rPr>
          <w:instrText xml:space="preserve"> PAGEREF _Toc464156210 \h </w:instrText>
        </w:r>
        <w:r w:rsidR="000123BF" w:rsidRPr="0065430D">
          <w:rPr>
            <w:webHidden/>
          </w:rPr>
        </w:r>
        <w:r w:rsidR="000123BF" w:rsidRPr="0065430D">
          <w:rPr>
            <w:webHidden/>
          </w:rPr>
          <w:fldChar w:fldCharType="separate"/>
        </w:r>
        <w:r w:rsidR="000123BF" w:rsidRPr="0065430D">
          <w:rPr>
            <w:webHidden/>
          </w:rPr>
          <w:t>3</w:t>
        </w:r>
        <w:r w:rsidR="000123BF" w:rsidRPr="0065430D">
          <w:rPr>
            <w:webHidden/>
          </w:rPr>
          <w:fldChar w:fldCharType="end"/>
        </w:r>
      </w:hyperlink>
    </w:p>
    <w:p w14:paraId="519286E3" w14:textId="77777777" w:rsidR="000123BF" w:rsidRPr="0065430D" w:rsidRDefault="00492C89" w:rsidP="001E01FF">
      <w:pPr>
        <w:rPr>
          <w:rFonts w:eastAsiaTheme="minorEastAsia"/>
          <w:szCs w:val="22"/>
          <w:lang w:eastAsia="en-ZA"/>
        </w:rPr>
      </w:pPr>
      <w:hyperlink w:anchor="_Toc464156211" w:history="1">
        <w:r w:rsidR="000123BF" w:rsidRPr="0065430D">
          <w:rPr>
            <w:rStyle w:val="Hyperlink"/>
          </w:rPr>
          <w:t>3.1</w:t>
        </w:r>
        <w:r w:rsidR="000123BF" w:rsidRPr="0065430D">
          <w:rPr>
            <w:rFonts w:eastAsiaTheme="minorEastAsia"/>
            <w:szCs w:val="22"/>
            <w:lang w:eastAsia="en-ZA"/>
          </w:rPr>
          <w:tab/>
        </w:r>
        <w:r w:rsidR="000123BF" w:rsidRPr="0065430D">
          <w:rPr>
            <w:rStyle w:val="Hyperlink"/>
          </w:rPr>
          <w:t>Heading level 2</w:t>
        </w:r>
        <w:r w:rsidR="000123BF" w:rsidRPr="0065430D">
          <w:rPr>
            <w:webHidden/>
          </w:rPr>
          <w:tab/>
        </w:r>
        <w:r w:rsidR="000123BF" w:rsidRPr="0065430D">
          <w:rPr>
            <w:webHidden/>
          </w:rPr>
          <w:fldChar w:fldCharType="begin"/>
        </w:r>
        <w:r w:rsidR="000123BF" w:rsidRPr="0065430D">
          <w:rPr>
            <w:webHidden/>
          </w:rPr>
          <w:instrText xml:space="preserve"> PAGEREF _Toc464156211 \h </w:instrText>
        </w:r>
        <w:r w:rsidR="000123BF" w:rsidRPr="0065430D">
          <w:rPr>
            <w:webHidden/>
          </w:rPr>
        </w:r>
        <w:r w:rsidR="000123BF" w:rsidRPr="0065430D">
          <w:rPr>
            <w:webHidden/>
          </w:rPr>
          <w:fldChar w:fldCharType="separate"/>
        </w:r>
        <w:r w:rsidR="000123BF" w:rsidRPr="0065430D">
          <w:rPr>
            <w:webHidden/>
          </w:rPr>
          <w:t>3</w:t>
        </w:r>
        <w:r w:rsidR="000123BF" w:rsidRPr="0065430D">
          <w:rPr>
            <w:webHidden/>
          </w:rPr>
          <w:fldChar w:fldCharType="end"/>
        </w:r>
      </w:hyperlink>
    </w:p>
    <w:p w14:paraId="7D4D9D4F" w14:textId="77777777" w:rsidR="000123BF" w:rsidRPr="0065430D" w:rsidRDefault="00492C89" w:rsidP="001E01FF">
      <w:pPr>
        <w:rPr>
          <w:rFonts w:eastAsiaTheme="minorEastAsia"/>
          <w:szCs w:val="22"/>
          <w:lang w:eastAsia="en-ZA"/>
        </w:rPr>
      </w:pPr>
      <w:hyperlink w:anchor="_Toc464156212" w:history="1">
        <w:r w:rsidR="000123BF" w:rsidRPr="0065430D">
          <w:rPr>
            <w:rStyle w:val="Hyperlink"/>
          </w:rPr>
          <w:t>3.1.1</w:t>
        </w:r>
        <w:r w:rsidR="000123BF" w:rsidRPr="0065430D">
          <w:rPr>
            <w:rFonts w:eastAsiaTheme="minorEastAsia"/>
            <w:szCs w:val="22"/>
            <w:lang w:eastAsia="en-ZA"/>
          </w:rPr>
          <w:tab/>
        </w:r>
        <w:r w:rsidR="000123BF" w:rsidRPr="0065430D">
          <w:rPr>
            <w:rStyle w:val="Hyperlink"/>
          </w:rPr>
          <w:t>Heading level 3</w:t>
        </w:r>
        <w:r w:rsidR="000123BF" w:rsidRPr="0065430D">
          <w:rPr>
            <w:webHidden/>
          </w:rPr>
          <w:tab/>
        </w:r>
        <w:r w:rsidR="000123BF" w:rsidRPr="0065430D">
          <w:rPr>
            <w:webHidden/>
          </w:rPr>
          <w:fldChar w:fldCharType="begin"/>
        </w:r>
        <w:r w:rsidR="000123BF" w:rsidRPr="0065430D">
          <w:rPr>
            <w:webHidden/>
          </w:rPr>
          <w:instrText xml:space="preserve"> PAGEREF _Toc464156212 \h </w:instrText>
        </w:r>
        <w:r w:rsidR="000123BF" w:rsidRPr="0065430D">
          <w:rPr>
            <w:webHidden/>
          </w:rPr>
        </w:r>
        <w:r w:rsidR="000123BF" w:rsidRPr="0065430D">
          <w:rPr>
            <w:webHidden/>
          </w:rPr>
          <w:fldChar w:fldCharType="separate"/>
        </w:r>
        <w:r w:rsidR="000123BF" w:rsidRPr="0065430D">
          <w:rPr>
            <w:webHidden/>
          </w:rPr>
          <w:t>3</w:t>
        </w:r>
        <w:r w:rsidR="000123BF" w:rsidRPr="0065430D">
          <w:rPr>
            <w:webHidden/>
          </w:rPr>
          <w:fldChar w:fldCharType="end"/>
        </w:r>
      </w:hyperlink>
    </w:p>
    <w:p w14:paraId="2598E0A7" w14:textId="77777777" w:rsidR="000123BF" w:rsidRPr="0065430D" w:rsidRDefault="00492C89" w:rsidP="001E01FF">
      <w:pPr>
        <w:rPr>
          <w:rFonts w:eastAsiaTheme="minorEastAsia"/>
          <w:b/>
          <w:szCs w:val="22"/>
          <w:lang w:eastAsia="en-ZA"/>
        </w:rPr>
      </w:pPr>
      <w:hyperlink w:anchor="_Toc464156213" w:history="1">
        <w:r w:rsidR="000123BF" w:rsidRPr="0065430D">
          <w:rPr>
            <w:rStyle w:val="Hyperlink"/>
          </w:rPr>
          <w:t>4</w:t>
        </w:r>
        <w:r w:rsidR="000123BF" w:rsidRPr="0065430D">
          <w:rPr>
            <w:rFonts w:eastAsiaTheme="minorEastAsia"/>
            <w:szCs w:val="22"/>
            <w:lang w:eastAsia="en-ZA"/>
          </w:rPr>
          <w:tab/>
        </w:r>
        <w:r w:rsidR="000123BF" w:rsidRPr="0065430D">
          <w:rPr>
            <w:rStyle w:val="Hyperlink"/>
          </w:rPr>
          <w:t>Conclusions</w:t>
        </w:r>
        <w:r w:rsidR="000123BF" w:rsidRPr="0065430D">
          <w:rPr>
            <w:webHidden/>
          </w:rPr>
          <w:tab/>
        </w:r>
        <w:r w:rsidR="000123BF" w:rsidRPr="0065430D">
          <w:rPr>
            <w:webHidden/>
          </w:rPr>
          <w:fldChar w:fldCharType="begin"/>
        </w:r>
        <w:r w:rsidR="000123BF" w:rsidRPr="0065430D">
          <w:rPr>
            <w:webHidden/>
          </w:rPr>
          <w:instrText xml:space="preserve"> PAGEREF _Toc464156213 \h </w:instrText>
        </w:r>
        <w:r w:rsidR="000123BF" w:rsidRPr="0065430D">
          <w:rPr>
            <w:webHidden/>
          </w:rPr>
        </w:r>
        <w:r w:rsidR="000123BF" w:rsidRPr="0065430D">
          <w:rPr>
            <w:webHidden/>
          </w:rPr>
          <w:fldChar w:fldCharType="separate"/>
        </w:r>
        <w:r w:rsidR="000123BF" w:rsidRPr="0065430D">
          <w:rPr>
            <w:webHidden/>
          </w:rPr>
          <w:t>6</w:t>
        </w:r>
        <w:r w:rsidR="000123BF" w:rsidRPr="0065430D">
          <w:rPr>
            <w:webHidden/>
          </w:rPr>
          <w:fldChar w:fldCharType="end"/>
        </w:r>
      </w:hyperlink>
    </w:p>
    <w:p w14:paraId="74EF315E" w14:textId="77777777" w:rsidR="000123BF" w:rsidRPr="0065430D" w:rsidRDefault="00492C89" w:rsidP="001E01FF">
      <w:pPr>
        <w:rPr>
          <w:rFonts w:eastAsiaTheme="minorEastAsia"/>
          <w:b/>
          <w:szCs w:val="22"/>
          <w:lang w:eastAsia="en-ZA"/>
        </w:rPr>
      </w:pPr>
      <w:hyperlink w:anchor="_Toc464156214" w:history="1">
        <w:r w:rsidR="000123BF" w:rsidRPr="0065430D">
          <w:rPr>
            <w:rStyle w:val="Hyperlink"/>
          </w:rPr>
          <w:t>5</w:t>
        </w:r>
        <w:r w:rsidR="000123BF" w:rsidRPr="0065430D">
          <w:rPr>
            <w:rFonts w:eastAsiaTheme="minorEastAsia"/>
            <w:szCs w:val="22"/>
            <w:lang w:eastAsia="en-ZA"/>
          </w:rPr>
          <w:tab/>
        </w:r>
        <w:r w:rsidR="000123BF" w:rsidRPr="0065430D">
          <w:rPr>
            <w:rStyle w:val="Hyperlink"/>
          </w:rPr>
          <w:t>References</w:t>
        </w:r>
        <w:r w:rsidR="000123BF" w:rsidRPr="0065430D">
          <w:rPr>
            <w:webHidden/>
          </w:rPr>
          <w:tab/>
        </w:r>
        <w:r w:rsidR="000123BF" w:rsidRPr="0065430D">
          <w:rPr>
            <w:webHidden/>
          </w:rPr>
          <w:fldChar w:fldCharType="begin"/>
        </w:r>
        <w:r w:rsidR="000123BF" w:rsidRPr="0065430D">
          <w:rPr>
            <w:webHidden/>
          </w:rPr>
          <w:instrText xml:space="preserve"> PAGEREF _Toc464156214 \h </w:instrText>
        </w:r>
        <w:r w:rsidR="000123BF" w:rsidRPr="0065430D">
          <w:rPr>
            <w:webHidden/>
          </w:rPr>
        </w:r>
        <w:r w:rsidR="000123BF" w:rsidRPr="0065430D">
          <w:rPr>
            <w:webHidden/>
          </w:rPr>
          <w:fldChar w:fldCharType="separate"/>
        </w:r>
        <w:r w:rsidR="000123BF" w:rsidRPr="0065430D">
          <w:rPr>
            <w:webHidden/>
          </w:rPr>
          <w:t>7</w:t>
        </w:r>
        <w:r w:rsidR="000123BF" w:rsidRPr="0065430D">
          <w:rPr>
            <w:webHidden/>
          </w:rPr>
          <w:fldChar w:fldCharType="end"/>
        </w:r>
      </w:hyperlink>
    </w:p>
    <w:p w14:paraId="1745E706" w14:textId="77777777" w:rsidR="000123BF" w:rsidRPr="0065430D" w:rsidRDefault="00492C89" w:rsidP="001E01FF">
      <w:pPr>
        <w:rPr>
          <w:rFonts w:eastAsiaTheme="minorEastAsia"/>
          <w:b/>
          <w:szCs w:val="22"/>
          <w:lang w:eastAsia="en-ZA"/>
        </w:rPr>
      </w:pPr>
      <w:hyperlink w:anchor="_Toc464156215" w:history="1">
        <w:r w:rsidR="000123BF" w:rsidRPr="0065430D">
          <w:rPr>
            <w:rStyle w:val="Hyperlink"/>
          </w:rPr>
          <w:t>Appendix A</w:t>
        </w:r>
        <w:r w:rsidR="000123BF" w:rsidRPr="0065430D">
          <w:rPr>
            <w:rFonts w:eastAsiaTheme="minorEastAsia"/>
            <w:szCs w:val="22"/>
            <w:lang w:eastAsia="en-ZA"/>
          </w:rPr>
          <w:tab/>
        </w:r>
        <w:r w:rsidR="000123BF" w:rsidRPr="0065430D">
          <w:rPr>
            <w:rStyle w:val="Hyperlink"/>
          </w:rPr>
          <w:t>Ra Ra</w:t>
        </w:r>
        <w:r w:rsidR="000123BF" w:rsidRPr="0065430D">
          <w:rPr>
            <w:webHidden/>
          </w:rPr>
          <w:tab/>
        </w:r>
        <w:r w:rsidR="000123BF" w:rsidRPr="0065430D">
          <w:rPr>
            <w:webHidden/>
          </w:rPr>
          <w:fldChar w:fldCharType="begin"/>
        </w:r>
        <w:r w:rsidR="000123BF" w:rsidRPr="0065430D">
          <w:rPr>
            <w:webHidden/>
          </w:rPr>
          <w:instrText xml:space="preserve"> PAGEREF _Toc464156215 \h </w:instrText>
        </w:r>
        <w:r w:rsidR="000123BF" w:rsidRPr="0065430D">
          <w:rPr>
            <w:webHidden/>
          </w:rPr>
        </w:r>
        <w:r w:rsidR="000123BF" w:rsidRPr="0065430D">
          <w:rPr>
            <w:webHidden/>
          </w:rPr>
          <w:fldChar w:fldCharType="separate"/>
        </w:r>
        <w:r w:rsidR="000123BF" w:rsidRPr="0065430D">
          <w:rPr>
            <w:webHidden/>
          </w:rPr>
          <w:t>8</w:t>
        </w:r>
        <w:r w:rsidR="000123BF" w:rsidRPr="0065430D">
          <w:rPr>
            <w:webHidden/>
          </w:rPr>
          <w:fldChar w:fldCharType="end"/>
        </w:r>
      </w:hyperlink>
    </w:p>
    <w:p w14:paraId="6FBC9F07" w14:textId="77777777" w:rsidR="000123BF" w:rsidRPr="0065430D" w:rsidRDefault="00492C89" w:rsidP="001E01FF">
      <w:pPr>
        <w:rPr>
          <w:rFonts w:eastAsiaTheme="minorEastAsia"/>
          <w:b/>
          <w:szCs w:val="22"/>
          <w:lang w:eastAsia="en-ZA"/>
        </w:rPr>
      </w:pPr>
      <w:hyperlink w:anchor="_Toc464156216" w:history="1">
        <w:r w:rsidR="000123BF" w:rsidRPr="0065430D">
          <w:rPr>
            <w:rStyle w:val="Hyperlink"/>
          </w:rPr>
          <w:t>Appendix B</w:t>
        </w:r>
        <w:r w:rsidR="000123BF" w:rsidRPr="0065430D">
          <w:rPr>
            <w:rFonts w:eastAsiaTheme="minorEastAsia"/>
            <w:szCs w:val="22"/>
            <w:lang w:eastAsia="en-ZA"/>
          </w:rPr>
          <w:tab/>
        </w:r>
        <w:r w:rsidR="000123BF" w:rsidRPr="0065430D">
          <w:rPr>
            <w:rStyle w:val="Hyperlink"/>
          </w:rPr>
          <w:t>BlaBlaBla</w:t>
        </w:r>
        <w:r w:rsidR="000123BF" w:rsidRPr="0065430D">
          <w:rPr>
            <w:webHidden/>
          </w:rPr>
          <w:tab/>
        </w:r>
        <w:r w:rsidR="000123BF" w:rsidRPr="0065430D">
          <w:rPr>
            <w:webHidden/>
          </w:rPr>
          <w:fldChar w:fldCharType="begin"/>
        </w:r>
        <w:r w:rsidR="000123BF" w:rsidRPr="0065430D">
          <w:rPr>
            <w:webHidden/>
          </w:rPr>
          <w:instrText xml:space="preserve"> PAGEREF _Toc464156216 \h </w:instrText>
        </w:r>
        <w:r w:rsidR="000123BF" w:rsidRPr="0065430D">
          <w:rPr>
            <w:webHidden/>
          </w:rPr>
        </w:r>
        <w:r w:rsidR="000123BF" w:rsidRPr="0065430D">
          <w:rPr>
            <w:webHidden/>
          </w:rPr>
          <w:fldChar w:fldCharType="separate"/>
        </w:r>
        <w:r w:rsidR="000123BF" w:rsidRPr="0065430D">
          <w:rPr>
            <w:webHidden/>
          </w:rPr>
          <w:t>9</w:t>
        </w:r>
        <w:r w:rsidR="000123BF" w:rsidRPr="0065430D">
          <w:rPr>
            <w:webHidden/>
          </w:rPr>
          <w:fldChar w:fldCharType="end"/>
        </w:r>
      </w:hyperlink>
    </w:p>
    <w:p w14:paraId="322DC52E" w14:textId="77777777" w:rsidR="00F9149A" w:rsidRPr="0065430D" w:rsidRDefault="00371A39" w:rsidP="001E01FF">
      <w:pPr>
        <w:rPr>
          <w:noProof/>
        </w:rPr>
      </w:pPr>
      <w:r w:rsidRPr="0065430D">
        <w:rPr>
          <w:b/>
          <w:noProof/>
        </w:rPr>
        <w:fldChar w:fldCharType="end"/>
      </w:r>
    </w:p>
    <w:p w14:paraId="20F25672" w14:textId="77777777" w:rsidR="001027E1" w:rsidRPr="0065430D" w:rsidRDefault="001027E1" w:rsidP="00E27F0B">
      <w:pPr>
        <w:pStyle w:val="Heading1nonum"/>
        <w:rPr>
          <w:rFonts w:ascii="Times New Roman" w:hAnsi="Times New Roman" w:cs="Times New Roman"/>
          <w:noProof/>
        </w:rPr>
      </w:pPr>
      <w:bookmarkStart w:id="2" w:name="_Toc269981194"/>
      <w:bookmarkStart w:id="3" w:name="_Toc464156201"/>
      <w:r w:rsidRPr="0065430D">
        <w:rPr>
          <w:rFonts w:ascii="Times New Roman" w:hAnsi="Times New Roman" w:cs="Times New Roman"/>
          <w:noProof/>
        </w:rPr>
        <w:lastRenderedPageBreak/>
        <w:t>L</w:t>
      </w:r>
      <w:r w:rsidR="00CE2F88" w:rsidRPr="0065430D">
        <w:rPr>
          <w:rFonts w:ascii="Times New Roman" w:hAnsi="Times New Roman" w:cs="Times New Roman"/>
          <w:noProof/>
        </w:rPr>
        <w:t>ist of</w:t>
      </w:r>
      <w:r w:rsidRPr="0065430D">
        <w:rPr>
          <w:rFonts w:ascii="Times New Roman" w:hAnsi="Times New Roman" w:cs="Times New Roman"/>
          <w:noProof/>
        </w:rPr>
        <w:t xml:space="preserve"> figure</w:t>
      </w:r>
      <w:bookmarkEnd w:id="2"/>
      <w:r w:rsidR="00CE2F88" w:rsidRPr="0065430D">
        <w:rPr>
          <w:rFonts w:ascii="Times New Roman" w:hAnsi="Times New Roman" w:cs="Times New Roman"/>
          <w:noProof/>
        </w:rPr>
        <w:t>s</w:t>
      </w:r>
      <w:bookmarkEnd w:id="3"/>
    </w:p>
    <w:p w14:paraId="0BEB1A00" w14:textId="77777777" w:rsidR="001027E1" w:rsidRPr="0065430D" w:rsidRDefault="001027E1" w:rsidP="001E01FF"/>
    <w:p w14:paraId="55512985" w14:textId="77777777" w:rsidR="001027E1" w:rsidRPr="0065430D" w:rsidRDefault="001027E1" w:rsidP="001E01FF">
      <w:r w:rsidRPr="0065430D">
        <w:tab/>
      </w:r>
      <w:r w:rsidRPr="0065430D">
        <w:tab/>
      </w:r>
      <w:r w:rsidR="00CE2F88" w:rsidRPr="0065430D">
        <w:t>Page</w:t>
      </w:r>
    </w:p>
    <w:p w14:paraId="25B2C403" w14:textId="77777777" w:rsidR="00BF6B57" w:rsidRPr="0065430D" w:rsidRDefault="00AA2827" w:rsidP="001E01FF">
      <w:pPr>
        <w:rPr>
          <w:rFonts w:eastAsiaTheme="minorEastAsia"/>
          <w:noProof/>
          <w:szCs w:val="22"/>
          <w:lang w:eastAsia="en-ZA"/>
        </w:rPr>
      </w:pPr>
      <w:r w:rsidRPr="0065430D">
        <w:fldChar w:fldCharType="begin"/>
      </w:r>
      <w:r w:rsidRPr="0065430D">
        <w:instrText xml:space="preserve"> TOC \h \z \c "Figure" </w:instrText>
      </w:r>
      <w:r w:rsidRPr="0065430D">
        <w:fldChar w:fldCharType="separate"/>
      </w:r>
      <w:hyperlink w:anchor="_Toc403660384" w:history="1">
        <w:r w:rsidR="00BF6B57" w:rsidRPr="0065430D">
          <w:rPr>
            <w:rStyle w:val="Hyperlink"/>
            <w:noProof/>
          </w:rPr>
          <w:t>Figure 1: Water plants</w:t>
        </w:r>
        <w:r w:rsidR="00BF6B57" w:rsidRPr="0065430D">
          <w:rPr>
            <w:noProof/>
            <w:webHidden/>
          </w:rPr>
          <w:tab/>
        </w:r>
        <w:r w:rsidR="00BF6B57" w:rsidRPr="0065430D">
          <w:rPr>
            <w:noProof/>
            <w:webHidden/>
          </w:rPr>
          <w:fldChar w:fldCharType="begin"/>
        </w:r>
        <w:r w:rsidR="00BF6B57" w:rsidRPr="0065430D">
          <w:rPr>
            <w:noProof/>
            <w:webHidden/>
          </w:rPr>
          <w:instrText xml:space="preserve"> PAGEREF _Toc403660384 \h </w:instrText>
        </w:r>
        <w:r w:rsidR="00BF6B57" w:rsidRPr="0065430D">
          <w:rPr>
            <w:noProof/>
            <w:webHidden/>
          </w:rPr>
        </w:r>
        <w:r w:rsidR="00BF6B57" w:rsidRPr="0065430D">
          <w:rPr>
            <w:noProof/>
            <w:webHidden/>
          </w:rPr>
          <w:fldChar w:fldCharType="separate"/>
        </w:r>
        <w:r w:rsidR="00BF6B57" w:rsidRPr="0065430D">
          <w:rPr>
            <w:noProof/>
            <w:webHidden/>
          </w:rPr>
          <w:t>3</w:t>
        </w:r>
        <w:r w:rsidR="00BF6B57" w:rsidRPr="0065430D">
          <w:rPr>
            <w:noProof/>
            <w:webHidden/>
          </w:rPr>
          <w:fldChar w:fldCharType="end"/>
        </w:r>
      </w:hyperlink>
    </w:p>
    <w:p w14:paraId="561661C2" w14:textId="77777777" w:rsidR="001027E1" w:rsidRPr="0065430D" w:rsidRDefault="00AA2827" w:rsidP="001E01FF">
      <w:r w:rsidRPr="0065430D">
        <w:fldChar w:fldCharType="end"/>
      </w:r>
    </w:p>
    <w:p w14:paraId="33B131EF" w14:textId="77777777" w:rsidR="00E6617A" w:rsidRPr="0065430D" w:rsidRDefault="001027E1" w:rsidP="00E27F0B">
      <w:pPr>
        <w:pStyle w:val="Heading1nonum"/>
        <w:rPr>
          <w:rFonts w:ascii="Times New Roman" w:hAnsi="Times New Roman" w:cs="Times New Roman"/>
          <w:noProof/>
        </w:rPr>
      </w:pPr>
      <w:bookmarkStart w:id="4" w:name="_Toc269981195"/>
      <w:bookmarkStart w:id="5" w:name="_Toc464156202"/>
      <w:r w:rsidRPr="0065430D">
        <w:rPr>
          <w:rFonts w:ascii="Times New Roman" w:hAnsi="Times New Roman" w:cs="Times New Roman"/>
          <w:noProof/>
        </w:rPr>
        <w:lastRenderedPageBreak/>
        <w:t>L</w:t>
      </w:r>
      <w:r w:rsidR="00CE2F88" w:rsidRPr="0065430D">
        <w:rPr>
          <w:rFonts w:ascii="Times New Roman" w:hAnsi="Times New Roman" w:cs="Times New Roman"/>
          <w:noProof/>
        </w:rPr>
        <w:t>ist of</w:t>
      </w:r>
      <w:r w:rsidRPr="0065430D">
        <w:rPr>
          <w:rFonts w:ascii="Times New Roman" w:hAnsi="Times New Roman" w:cs="Times New Roman"/>
          <w:noProof/>
        </w:rPr>
        <w:t xml:space="preserve"> t</w:t>
      </w:r>
      <w:r w:rsidR="00E6617A" w:rsidRPr="0065430D">
        <w:rPr>
          <w:rFonts w:ascii="Times New Roman" w:hAnsi="Times New Roman" w:cs="Times New Roman"/>
          <w:noProof/>
        </w:rPr>
        <w:t>ab</w:t>
      </w:r>
      <w:bookmarkEnd w:id="4"/>
      <w:r w:rsidR="00CE2F88" w:rsidRPr="0065430D">
        <w:rPr>
          <w:rFonts w:ascii="Times New Roman" w:hAnsi="Times New Roman" w:cs="Times New Roman"/>
          <w:noProof/>
        </w:rPr>
        <w:t>les</w:t>
      </w:r>
      <w:bookmarkEnd w:id="5"/>
    </w:p>
    <w:p w14:paraId="2FD56B3A" w14:textId="77777777" w:rsidR="00E6617A" w:rsidRPr="0065430D" w:rsidRDefault="00E6617A" w:rsidP="001E01FF"/>
    <w:p w14:paraId="297F5BE6" w14:textId="77777777" w:rsidR="00E6617A" w:rsidRPr="0065430D" w:rsidRDefault="00E6617A" w:rsidP="001E01FF">
      <w:r w:rsidRPr="0065430D">
        <w:tab/>
      </w:r>
      <w:r w:rsidRPr="0065430D">
        <w:tab/>
      </w:r>
      <w:r w:rsidR="00C15360" w:rsidRPr="0065430D">
        <w:t>Page</w:t>
      </w:r>
    </w:p>
    <w:p w14:paraId="15F55981" w14:textId="77777777" w:rsidR="00BF6B57" w:rsidRPr="0065430D" w:rsidRDefault="00AA2827">
      <w:pPr>
        <w:pStyle w:val="TableofFigures"/>
        <w:tabs>
          <w:tab w:val="right" w:leader="dot" w:pos="7927"/>
        </w:tabs>
        <w:rPr>
          <w:rFonts w:eastAsiaTheme="minorEastAsia"/>
          <w:noProof/>
          <w:sz w:val="22"/>
          <w:szCs w:val="22"/>
          <w:lang w:eastAsia="en-ZA"/>
        </w:rPr>
      </w:pPr>
      <w:r w:rsidRPr="0065430D">
        <w:fldChar w:fldCharType="begin"/>
      </w:r>
      <w:r w:rsidRPr="0065430D">
        <w:instrText xml:space="preserve"> TOC \h \z \c "Table" </w:instrText>
      </w:r>
      <w:r w:rsidRPr="0065430D">
        <w:fldChar w:fldCharType="separate"/>
      </w:r>
      <w:hyperlink w:anchor="_Toc403660385" w:history="1">
        <w:r w:rsidR="00BF6B57" w:rsidRPr="0065430D">
          <w:rPr>
            <w:rStyle w:val="Hyperlink"/>
            <w:noProof/>
          </w:rPr>
          <w:t>Table 1: Acceptable page layouts</w:t>
        </w:r>
        <w:r w:rsidR="00BF6B57" w:rsidRPr="0065430D">
          <w:rPr>
            <w:noProof/>
            <w:webHidden/>
          </w:rPr>
          <w:tab/>
        </w:r>
        <w:r w:rsidR="00BF6B57" w:rsidRPr="0065430D">
          <w:rPr>
            <w:noProof/>
            <w:webHidden/>
          </w:rPr>
          <w:fldChar w:fldCharType="begin"/>
        </w:r>
        <w:r w:rsidR="00BF6B57" w:rsidRPr="0065430D">
          <w:rPr>
            <w:noProof/>
            <w:webHidden/>
          </w:rPr>
          <w:instrText xml:space="preserve"> PAGEREF _Toc403660385 \h </w:instrText>
        </w:r>
        <w:r w:rsidR="00BF6B57" w:rsidRPr="0065430D">
          <w:rPr>
            <w:noProof/>
            <w:webHidden/>
          </w:rPr>
        </w:r>
        <w:r w:rsidR="00BF6B57" w:rsidRPr="0065430D">
          <w:rPr>
            <w:noProof/>
            <w:webHidden/>
          </w:rPr>
          <w:fldChar w:fldCharType="separate"/>
        </w:r>
        <w:r w:rsidR="00BF6B57" w:rsidRPr="0065430D">
          <w:rPr>
            <w:noProof/>
            <w:webHidden/>
          </w:rPr>
          <w:t>2</w:t>
        </w:r>
        <w:r w:rsidR="00BF6B57" w:rsidRPr="0065430D">
          <w:rPr>
            <w:noProof/>
            <w:webHidden/>
          </w:rPr>
          <w:fldChar w:fldCharType="end"/>
        </w:r>
      </w:hyperlink>
    </w:p>
    <w:p w14:paraId="00776044" w14:textId="77777777" w:rsidR="00AA2827" w:rsidRPr="0065430D" w:rsidRDefault="00AA2827" w:rsidP="00AA2827">
      <w:pPr>
        <w:pStyle w:val="Text1"/>
        <w:rPr>
          <w:rFonts w:cs="Times New Roman"/>
        </w:rPr>
      </w:pPr>
      <w:r w:rsidRPr="0065430D">
        <w:rPr>
          <w:rFonts w:cs="Times New Roman"/>
        </w:rPr>
        <w:fldChar w:fldCharType="end"/>
      </w:r>
    </w:p>
    <w:p w14:paraId="7EB4BF3B" w14:textId="77777777" w:rsidR="0054206F" w:rsidRPr="0065430D" w:rsidRDefault="00C15360" w:rsidP="00E27F0B">
      <w:pPr>
        <w:pStyle w:val="Heading1nonum"/>
        <w:rPr>
          <w:rFonts w:ascii="Times New Roman" w:hAnsi="Times New Roman" w:cs="Times New Roman"/>
        </w:rPr>
      </w:pPr>
      <w:bookmarkStart w:id="6" w:name="_Toc464156203"/>
      <w:r w:rsidRPr="0065430D">
        <w:rPr>
          <w:rFonts w:ascii="Times New Roman" w:hAnsi="Times New Roman" w:cs="Times New Roman"/>
        </w:rPr>
        <w:lastRenderedPageBreak/>
        <w:t>List of symbols</w:t>
      </w:r>
      <w:bookmarkEnd w:id="6"/>
    </w:p>
    <w:p w14:paraId="771932EB" w14:textId="77777777" w:rsidR="0054206F" w:rsidRPr="0065430D" w:rsidRDefault="0054206F" w:rsidP="00C15360">
      <w:pPr>
        <w:pStyle w:val="Nomenclature"/>
      </w:pPr>
    </w:p>
    <w:p w14:paraId="1CC349C0" w14:textId="77777777" w:rsidR="0054206F" w:rsidRPr="0065430D" w:rsidRDefault="0054206F" w:rsidP="00C15360">
      <w:pPr>
        <w:pStyle w:val="Nomenclature"/>
      </w:pPr>
      <w:r w:rsidRPr="0065430D">
        <w:rPr>
          <w:i/>
        </w:rPr>
        <w:t>A</w:t>
      </w:r>
      <w:r w:rsidRPr="0065430D">
        <w:tab/>
      </w:r>
      <w:r w:rsidR="00C15360" w:rsidRPr="0065430D">
        <w:t>Wing area</w:t>
      </w:r>
    </w:p>
    <w:p w14:paraId="0AF0FF47" w14:textId="77777777" w:rsidR="0054206F" w:rsidRPr="0065430D" w:rsidRDefault="0054206F" w:rsidP="00C15360">
      <w:pPr>
        <w:pStyle w:val="Nomenclature"/>
      </w:pPr>
      <w:r w:rsidRPr="0065430D">
        <w:rPr>
          <w:i/>
        </w:rPr>
        <w:t>c</w:t>
      </w:r>
      <w:r w:rsidRPr="0065430D">
        <w:tab/>
      </w:r>
      <w:r w:rsidR="00C15360" w:rsidRPr="0065430D">
        <w:t>Chord length</w:t>
      </w:r>
    </w:p>
    <w:p w14:paraId="5A7E06EE" w14:textId="77777777" w:rsidR="0054206F" w:rsidRPr="0065430D" w:rsidRDefault="0054206F" w:rsidP="00C15360">
      <w:pPr>
        <w:pStyle w:val="Nomenclature"/>
      </w:pPr>
      <w:r w:rsidRPr="0065430D">
        <w:rPr>
          <w:i/>
        </w:rPr>
        <w:t></w:t>
      </w:r>
      <w:r w:rsidRPr="0065430D">
        <w:tab/>
      </w:r>
      <w:r w:rsidR="00C15360" w:rsidRPr="0065430D">
        <w:t>Angle of attack</w:t>
      </w:r>
    </w:p>
    <w:p w14:paraId="2FDCC4E2" w14:textId="77777777" w:rsidR="00E6617A" w:rsidRPr="0065430D" w:rsidRDefault="00E6617A" w:rsidP="001E01FF"/>
    <w:p w14:paraId="4379E592" w14:textId="77777777" w:rsidR="0054206F" w:rsidRPr="0065430D" w:rsidRDefault="0054206F" w:rsidP="001E01FF">
      <w:pPr>
        <w:sectPr w:rsidR="0054206F" w:rsidRPr="0065430D" w:rsidSect="00553DF8">
          <w:headerReference w:type="default" r:id="rId14"/>
          <w:footerReference w:type="default" r:id="rId15"/>
          <w:endnotePr>
            <w:numStart w:val="6"/>
          </w:endnotePr>
          <w:pgSz w:w="11907" w:h="16840" w:code="9"/>
          <w:pgMar w:top="1474" w:right="1985" w:bottom="2495" w:left="1985" w:header="567" w:footer="567" w:gutter="0"/>
          <w:pgNumType w:fmt="lowerRoman" w:start="1"/>
          <w:cols w:space="720"/>
        </w:sectPr>
      </w:pPr>
    </w:p>
    <w:p w14:paraId="3668F937" w14:textId="77777777" w:rsidR="00F9149A" w:rsidRPr="0065430D" w:rsidRDefault="00F9149A" w:rsidP="00E27F0B">
      <w:pPr>
        <w:pStyle w:val="Heading1"/>
        <w:numPr>
          <w:ilvl w:val="0"/>
          <w:numId w:val="26"/>
        </w:numPr>
        <w:rPr>
          <w:rFonts w:ascii="Times New Roman" w:hAnsi="Times New Roman"/>
        </w:rPr>
      </w:pPr>
      <w:bookmarkStart w:id="7" w:name="_Toc160980249"/>
      <w:bookmarkStart w:id="8" w:name="_Toc269981197"/>
      <w:bookmarkStart w:id="9" w:name="_Toc403653350"/>
      <w:bookmarkStart w:id="10" w:name="_Toc464156204"/>
      <w:r w:rsidRPr="0065430D">
        <w:rPr>
          <w:rFonts w:ascii="Times New Roman" w:hAnsi="Times New Roman"/>
        </w:rPr>
        <w:lastRenderedPageBreak/>
        <w:t>In</w:t>
      </w:r>
      <w:bookmarkEnd w:id="7"/>
      <w:bookmarkEnd w:id="8"/>
      <w:bookmarkEnd w:id="9"/>
      <w:r w:rsidR="006A4036" w:rsidRPr="0065430D">
        <w:rPr>
          <w:rFonts w:ascii="Times New Roman" w:hAnsi="Times New Roman"/>
        </w:rPr>
        <w:t>troduction</w:t>
      </w:r>
      <w:bookmarkEnd w:id="10"/>
    </w:p>
    <w:p w14:paraId="7FFB645C" w14:textId="1032AE88" w:rsidR="002D331A" w:rsidRPr="0065430D" w:rsidRDefault="002D331A" w:rsidP="001139EF">
      <w:pPr>
        <w:pStyle w:val="Heading2"/>
        <w:rPr>
          <w:rFonts w:ascii="Times New Roman" w:hAnsi="Times New Roman"/>
        </w:rPr>
      </w:pPr>
      <w:bookmarkStart w:id="11" w:name="_Toc464156205"/>
      <w:r w:rsidRPr="0065430D">
        <w:rPr>
          <w:rFonts w:ascii="Times New Roman" w:hAnsi="Times New Roman"/>
        </w:rPr>
        <w:t>Description</w:t>
      </w:r>
    </w:p>
    <w:p w14:paraId="53491353" w14:textId="2500A13C" w:rsidR="002D331A" w:rsidRPr="0065430D" w:rsidRDefault="002D331A" w:rsidP="002D331A">
      <w:pPr>
        <w:rPr>
          <w:lang w:eastAsia="en-ZA"/>
        </w:rPr>
      </w:pPr>
      <w:r w:rsidRPr="0065430D">
        <w:rPr>
          <w:lang w:eastAsia="en-ZA"/>
        </w:rPr>
        <w:t>The titanic challenge on Kaggle concerns the classification of the RMS Titanic passenger survival. A dataset with actual recorded data is provided and it is the task of the participant to classify the test dataset into surviving- and not passengers.</w:t>
      </w:r>
    </w:p>
    <w:p w14:paraId="742D9163" w14:textId="42F3045E" w:rsidR="00F9149A" w:rsidRPr="0065430D" w:rsidRDefault="001139EF" w:rsidP="001139EF">
      <w:pPr>
        <w:pStyle w:val="Heading2"/>
        <w:rPr>
          <w:rFonts w:ascii="Times New Roman" w:hAnsi="Times New Roman"/>
        </w:rPr>
      </w:pPr>
      <w:r w:rsidRPr="0065430D">
        <w:rPr>
          <w:rFonts w:ascii="Times New Roman" w:hAnsi="Times New Roman"/>
        </w:rPr>
        <w:t>Background</w:t>
      </w:r>
      <w:bookmarkEnd w:id="11"/>
    </w:p>
    <w:p w14:paraId="54086F8A" w14:textId="5522BA1C" w:rsidR="001E01FF" w:rsidRPr="0065430D" w:rsidRDefault="001E01FF" w:rsidP="001E01FF">
      <w:pPr>
        <w:rPr>
          <w:lang w:eastAsia="en-ZA"/>
        </w:rPr>
      </w:pPr>
      <w:bookmarkStart w:id="12" w:name="_Toc464156206"/>
      <w:r w:rsidRPr="0065430D">
        <w:rPr>
          <w:lang w:eastAsia="en-ZA"/>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304AA594" w14:textId="77777777" w:rsidR="001E01FF" w:rsidRPr="0065430D" w:rsidRDefault="001E01FF" w:rsidP="001E01FF">
      <w:pPr>
        <w:rPr>
          <w:lang w:eastAsia="en-ZA"/>
        </w:rPr>
      </w:pPr>
    </w:p>
    <w:p w14:paraId="51293C1B" w14:textId="06048E7D" w:rsidR="002D331A" w:rsidRPr="0065430D" w:rsidRDefault="001E01FF" w:rsidP="002D331A">
      <w:pPr>
        <w:rPr>
          <w:lang w:eastAsia="en-ZA"/>
        </w:rPr>
      </w:pPr>
      <w:r w:rsidRPr="0065430D">
        <w:rPr>
          <w:lang w:eastAsia="en-ZA"/>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sdt>
        <w:sdtPr>
          <w:rPr>
            <w:lang w:eastAsia="en-ZA"/>
          </w:rPr>
          <w:id w:val="618189706"/>
          <w:citation/>
        </w:sdtPr>
        <w:sdtContent>
          <w:r w:rsidRPr="0065430D">
            <w:rPr>
              <w:lang w:eastAsia="en-ZA"/>
            </w:rPr>
            <w:fldChar w:fldCharType="begin"/>
          </w:r>
          <w:r w:rsidRPr="0065430D">
            <w:rPr>
              <w:lang w:eastAsia="en-ZA"/>
            </w:rPr>
            <w:instrText xml:space="preserve"> CITATION Kag \l 7177 </w:instrText>
          </w:r>
          <w:r w:rsidRPr="0065430D">
            <w:rPr>
              <w:lang w:eastAsia="en-ZA"/>
            </w:rPr>
            <w:fldChar w:fldCharType="separate"/>
          </w:r>
          <w:r w:rsidRPr="0065430D">
            <w:rPr>
              <w:noProof/>
              <w:lang w:eastAsia="en-ZA"/>
            </w:rPr>
            <w:t xml:space="preserve"> [1]</w:t>
          </w:r>
          <w:r w:rsidRPr="0065430D">
            <w:rPr>
              <w:lang w:eastAsia="en-ZA"/>
            </w:rPr>
            <w:fldChar w:fldCharType="end"/>
          </w:r>
        </w:sdtContent>
      </w:sdt>
    </w:p>
    <w:p w14:paraId="0DB50D28" w14:textId="77DB10CC" w:rsidR="002D331A" w:rsidRPr="0065430D" w:rsidRDefault="002D331A" w:rsidP="002D331A">
      <w:pPr>
        <w:pStyle w:val="Heading2"/>
        <w:rPr>
          <w:rFonts w:ascii="Times New Roman" w:hAnsi="Times New Roman"/>
          <w:lang w:eastAsia="en-ZA"/>
        </w:rPr>
      </w:pPr>
      <w:r w:rsidRPr="0065430D">
        <w:rPr>
          <w:rFonts w:ascii="Times New Roman" w:hAnsi="Times New Roman"/>
          <w:lang w:eastAsia="en-ZA"/>
        </w:rPr>
        <w:t>Evaluation</w:t>
      </w:r>
    </w:p>
    <w:p w14:paraId="6790F7BD" w14:textId="047B15FD" w:rsidR="002D331A" w:rsidRPr="0065430D" w:rsidRDefault="002D331A" w:rsidP="002D331A">
      <w:pPr>
        <w:rPr>
          <w:lang w:eastAsia="en-ZA"/>
        </w:rPr>
      </w:pPr>
      <w:r w:rsidRPr="0065430D">
        <w:rPr>
          <w:lang w:eastAsia="en-ZA"/>
        </w:rPr>
        <w:t>The scoring for this competition is based on the percentage of accurate predictions. Submissions are made to the Kaggle website where they are evaluated and the score is then shown next to the submission.</w:t>
      </w:r>
    </w:p>
    <w:p w14:paraId="4C179B30" w14:textId="77777777" w:rsidR="001E01FF" w:rsidRPr="0065430D" w:rsidRDefault="001E01FF" w:rsidP="001E01FF">
      <w:pPr>
        <w:rPr>
          <w:lang w:eastAsia="en-ZA"/>
        </w:rPr>
      </w:pPr>
    </w:p>
    <w:p w14:paraId="2EA6C5C9" w14:textId="4EFE84D6" w:rsidR="001E01FF" w:rsidRPr="0065430D" w:rsidRDefault="001E01FF" w:rsidP="001E01FF">
      <w:pPr>
        <w:rPr>
          <w:lang w:eastAsia="en-ZA"/>
        </w:rPr>
      </w:pPr>
    </w:p>
    <w:p w14:paraId="153AF743" w14:textId="239B637A" w:rsidR="001E01FF" w:rsidRPr="0065430D" w:rsidRDefault="001E01FF" w:rsidP="001E01FF">
      <w:pPr>
        <w:rPr>
          <w:lang w:eastAsia="en-ZA"/>
        </w:rPr>
      </w:pPr>
    </w:p>
    <w:p w14:paraId="1B440E13" w14:textId="77B7E14B" w:rsidR="002D331A" w:rsidRPr="0065430D" w:rsidRDefault="002D331A" w:rsidP="002D331A">
      <w:pPr>
        <w:pStyle w:val="Heading1"/>
        <w:rPr>
          <w:rFonts w:ascii="Times New Roman" w:hAnsi="Times New Roman"/>
          <w:lang w:eastAsia="en-ZA"/>
        </w:rPr>
      </w:pPr>
      <w:r w:rsidRPr="0065430D">
        <w:rPr>
          <w:rFonts w:ascii="Times New Roman" w:hAnsi="Times New Roman"/>
          <w:lang w:eastAsia="en-ZA"/>
        </w:rPr>
        <w:lastRenderedPageBreak/>
        <w:t>Methodology</w:t>
      </w:r>
    </w:p>
    <w:p w14:paraId="644AE5EB" w14:textId="3D09977A" w:rsidR="002D331A" w:rsidRPr="0065430D" w:rsidRDefault="002D331A" w:rsidP="002D331A">
      <w:pPr>
        <w:pStyle w:val="Heading2"/>
        <w:rPr>
          <w:rFonts w:ascii="Times New Roman" w:hAnsi="Times New Roman"/>
          <w:lang w:eastAsia="en-ZA"/>
        </w:rPr>
      </w:pPr>
      <w:r w:rsidRPr="0065430D">
        <w:rPr>
          <w:rFonts w:ascii="Times New Roman" w:hAnsi="Times New Roman"/>
          <w:lang w:eastAsia="en-ZA"/>
        </w:rPr>
        <w:t>Data</w:t>
      </w:r>
    </w:p>
    <w:p w14:paraId="3404FE5C" w14:textId="2D2106C4" w:rsidR="002D331A" w:rsidRPr="0065430D" w:rsidRDefault="002D331A" w:rsidP="009274BE">
      <w:pPr>
        <w:rPr>
          <w:lang w:eastAsia="en-ZA"/>
        </w:rPr>
      </w:pPr>
      <w:r w:rsidRPr="0065430D">
        <w:rPr>
          <w:lang w:eastAsia="en-ZA"/>
        </w:rPr>
        <w:t>Two datasets are provided. A training set with correct survival predictions and a test set without any survival predictions.</w:t>
      </w:r>
    </w:p>
    <w:p w14:paraId="670D5701" w14:textId="05CFBE59" w:rsidR="002D331A" w:rsidRPr="0065430D" w:rsidRDefault="002D331A" w:rsidP="009274BE">
      <w:pPr>
        <w:rPr>
          <w:lang w:eastAsia="en-ZA"/>
        </w:rPr>
      </w:pPr>
    </w:p>
    <w:p w14:paraId="0DC60EE9" w14:textId="16242ECF" w:rsidR="002D331A" w:rsidRPr="0065430D" w:rsidRDefault="002D331A" w:rsidP="009274BE">
      <w:pPr>
        <w:rPr>
          <w:lang w:eastAsia="en-ZA"/>
        </w:rPr>
      </w:pPr>
      <w:r w:rsidRPr="0065430D">
        <w:rPr>
          <w:lang w:eastAsia="en-ZA"/>
        </w:rPr>
        <w:t>The dataset categories are as follows:</w:t>
      </w:r>
    </w:p>
    <w:tbl>
      <w:tblPr>
        <w:tblStyle w:val="GridTable2"/>
        <w:tblW w:w="0" w:type="auto"/>
        <w:tblLook w:val="04A0" w:firstRow="1" w:lastRow="0" w:firstColumn="1" w:lastColumn="0" w:noHBand="0" w:noVBand="1"/>
      </w:tblPr>
      <w:tblGrid>
        <w:gridCol w:w="1560"/>
        <w:gridCol w:w="5103"/>
        <w:gridCol w:w="1264"/>
      </w:tblGrid>
      <w:tr w:rsidR="002D331A" w:rsidRPr="0065430D" w14:paraId="21A1F04E" w14:textId="77777777" w:rsidTr="00927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4573FAD4" w14:textId="24778C3D" w:rsidR="002D331A" w:rsidRPr="0065430D" w:rsidRDefault="002D331A" w:rsidP="002D331A">
            <w:pPr>
              <w:pStyle w:val="Text1"/>
              <w:jc w:val="center"/>
              <w:rPr>
                <w:rFonts w:cs="Times New Roman"/>
                <w:lang w:eastAsia="en-ZA"/>
              </w:rPr>
            </w:pPr>
            <w:r w:rsidRPr="0065430D">
              <w:rPr>
                <w:rFonts w:cs="Times New Roman"/>
                <w:lang w:eastAsia="en-ZA"/>
              </w:rPr>
              <w:t>Category</w:t>
            </w:r>
          </w:p>
        </w:tc>
        <w:tc>
          <w:tcPr>
            <w:tcW w:w="5103" w:type="dxa"/>
            <w:vAlign w:val="center"/>
          </w:tcPr>
          <w:p w14:paraId="0D6A6432" w14:textId="1E23915A" w:rsidR="002D331A" w:rsidRPr="0065430D" w:rsidRDefault="002D331A" w:rsidP="002D331A">
            <w:pPr>
              <w:pStyle w:val="Text1"/>
              <w:jc w:val="center"/>
              <w:cnfStyle w:val="100000000000" w:firstRow="1"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Description</w:t>
            </w:r>
          </w:p>
        </w:tc>
        <w:tc>
          <w:tcPr>
            <w:tcW w:w="1264" w:type="dxa"/>
            <w:vAlign w:val="center"/>
          </w:tcPr>
          <w:p w14:paraId="45928916" w14:textId="69D0D055" w:rsidR="002D331A" w:rsidRPr="0065430D" w:rsidRDefault="002D331A" w:rsidP="002D331A">
            <w:pPr>
              <w:pStyle w:val="Text1"/>
              <w:jc w:val="center"/>
              <w:cnfStyle w:val="100000000000" w:firstRow="1"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Data type</w:t>
            </w:r>
          </w:p>
        </w:tc>
      </w:tr>
      <w:tr w:rsidR="002D331A" w:rsidRPr="0065430D" w14:paraId="5BFE2387" w14:textId="77777777" w:rsidTr="0092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8C959C" w14:textId="680BC9F4" w:rsidR="002D331A" w:rsidRPr="0065430D" w:rsidRDefault="002D331A" w:rsidP="002D331A">
            <w:pPr>
              <w:pStyle w:val="Text1"/>
              <w:jc w:val="left"/>
              <w:rPr>
                <w:rFonts w:cs="Times New Roman"/>
                <w:b w:val="0"/>
                <w:lang w:eastAsia="en-ZA"/>
              </w:rPr>
            </w:pPr>
            <w:proofErr w:type="spellStart"/>
            <w:r w:rsidRPr="0065430D">
              <w:rPr>
                <w:rFonts w:cs="Times New Roman"/>
                <w:b w:val="0"/>
                <w:lang w:eastAsia="en-ZA"/>
              </w:rPr>
              <w:t>PassengerId</w:t>
            </w:r>
            <w:proofErr w:type="spellEnd"/>
          </w:p>
        </w:tc>
        <w:tc>
          <w:tcPr>
            <w:tcW w:w="5103" w:type="dxa"/>
          </w:tcPr>
          <w:p w14:paraId="18546122" w14:textId="0771F840" w:rsidR="002D331A" w:rsidRPr="0065430D" w:rsidRDefault="002D331A" w:rsidP="002D331A">
            <w:pPr>
              <w:pStyle w:val="Text1"/>
              <w:jc w:val="left"/>
              <w:cnfStyle w:val="000000100000" w:firstRow="0" w:lastRow="0" w:firstColumn="0" w:lastColumn="0" w:oddVBand="0" w:evenVBand="0" w:oddHBand="1" w:evenHBand="0" w:firstRowFirstColumn="0" w:firstRowLastColumn="0" w:lastRowFirstColumn="0" w:lastRowLastColumn="0"/>
              <w:rPr>
                <w:rFonts w:cs="Times New Roman"/>
                <w:lang w:eastAsia="en-ZA"/>
              </w:rPr>
            </w:pPr>
            <w:r w:rsidRPr="0065430D">
              <w:rPr>
                <w:rFonts w:cs="Times New Roman"/>
                <w:lang w:eastAsia="en-ZA"/>
              </w:rPr>
              <w:t>A numerical index of passengers (in no particular order)</w:t>
            </w:r>
          </w:p>
        </w:tc>
        <w:tc>
          <w:tcPr>
            <w:tcW w:w="1264" w:type="dxa"/>
          </w:tcPr>
          <w:p w14:paraId="781F188F" w14:textId="5BEC2A49" w:rsidR="002D331A" w:rsidRPr="0065430D" w:rsidRDefault="00E65D21" w:rsidP="002D331A">
            <w:pPr>
              <w:pStyle w:val="Text1"/>
              <w:jc w:val="left"/>
              <w:cnfStyle w:val="000000100000" w:firstRow="0" w:lastRow="0" w:firstColumn="0" w:lastColumn="0" w:oddVBand="0" w:evenVBand="0" w:oddHBand="1" w:evenHBand="0" w:firstRowFirstColumn="0" w:firstRowLastColumn="0" w:lastRowFirstColumn="0" w:lastRowLastColumn="0"/>
              <w:rPr>
                <w:rFonts w:cs="Times New Roman"/>
                <w:lang w:eastAsia="en-ZA"/>
              </w:rPr>
            </w:pPr>
            <w:r w:rsidRPr="0065430D">
              <w:rPr>
                <w:rFonts w:cs="Times New Roman"/>
                <w:lang w:eastAsia="en-ZA"/>
              </w:rPr>
              <w:t>Integer</w:t>
            </w:r>
          </w:p>
        </w:tc>
      </w:tr>
      <w:tr w:rsidR="002D331A" w:rsidRPr="0065430D" w14:paraId="148DB3A0" w14:textId="77777777" w:rsidTr="009274BE">
        <w:tc>
          <w:tcPr>
            <w:cnfStyle w:val="001000000000" w:firstRow="0" w:lastRow="0" w:firstColumn="1" w:lastColumn="0" w:oddVBand="0" w:evenVBand="0" w:oddHBand="0" w:evenHBand="0" w:firstRowFirstColumn="0" w:firstRowLastColumn="0" w:lastRowFirstColumn="0" w:lastRowLastColumn="0"/>
            <w:tcW w:w="1560" w:type="dxa"/>
          </w:tcPr>
          <w:p w14:paraId="3FA5DC5E" w14:textId="3BA781F5" w:rsidR="002D331A" w:rsidRPr="0065430D" w:rsidRDefault="002D331A" w:rsidP="002D331A">
            <w:pPr>
              <w:pStyle w:val="Text1"/>
              <w:jc w:val="left"/>
              <w:rPr>
                <w:rFonts w:cs="Times New Roman"/>
                <w:b w:val="0"/>
                <w:lang w:eastAsia="en-ZA"/>
              </w:rPr>
            </w:pPr>
            <w:r w:rsidRPr="0065430D">
              <w:rPr>
                <w:rFonts w:cs="Times New Roman"/>
                <w:b w:val="0"/>
                <w:lang w:eastAsia="en-ZA"/>
              </w:rPr>
              <w:t>Survived</w:t>
            </w:r>
          </w:p>
        </w:tc>
        <w:tc>
          <w:tcPr>
            <w:tcW w:w="5103" w:type="dxa"/>
          </w:tcPr>
          <w:p w14:paraId="5903D252" w14:textId="573F1079" w:rsidR="002D331A" w:rsidRPr="0065430D" w:rsidRDefault="002D331A" w:rsidP="002D331A">
            <w:pPr>
              <w:pStyle w:val="Text1"/>
              <w:jc w:val="left"/>
              <w:cnfStyle w:val="000000000000" w:firstRow="0"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A binary category specifying if the individual lived or died (0 = died, 1 = lived)</w:t>
            </w:r>
          </w:p>
        </w:tc>
        <w:tc>
          <w:tcPr>
            <w:tcW w:w="1264" w:type="dxa"/>
          </w:tcPr>
          <w:p w14:paraId="02A87B45" w14:textId="01A8A169" w:rsidR="002D331A" w:rsidRPr="0065430D" w:rsidRDefault="00E65D21" w:rsidP="002D331A">
            <w:pPr>
              <w:pStyle w:val="Text1"/>
              <w:jc w:val="left"/>
              <w:cnfStyle w:val="000000000000" w:firstRow="0"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Float</w:t>
            </w:r>
          </w:p>
        </w:tc>
      </w:tr>
      <w:tr w:rsidR="002D331A" w:rsidRPr="0065430D" w14:paraId="1F5E3C77" w14:textId="77777777" w:rsidTr="0092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30C564" w14:textId="71293261" w:rsidR="002D331A" w:rsidRPr="0065430D" w:rsidRDefault="002D331A" w:rsidP="002D331A">
            <w:pPr>
              <w:pStyle w:val="Text1"/>
              <w:jc w:val="left"/>
              <w:rPr>
                <w:rFonts w:cs="Times New Roman"/>
                <w:b w:val="0"/>
                <w:lang w:eastAsia="en-ZA"/>
              </w:rPr>
            </w:pPr>
            <w:proofErr w:type="spellStart"/>
            <w:r w:rsidRPr="0065430D">
              <w:rPr>
                <w:rFonts w:cs="Times New Roman"/>
                <w:b w:val="0"/>
                <w:lang w:eastAsia="en-ZA"/>
              </w:rPr>
              <w:t>Pclass</w:t>
            </w:r>
            <w:proofErr w:type="spellEnd"/>
          </w:p>
        </w:tc>
        <w:tc>
          <w:tcPr>
            <w:tcW w:w="5103" w:type="dxa"/>
          </w:tcPr>
          <w:p w14:paraId="391143A7" w14:textId="36BC1375" w:rsidR="002D331A" w:rsidRPr="0065430D" w:rsidRDefault="002D331A" w:rsidP="002D331A">
            <w:pPr>
              <w:pStyle w:val="Text1"/>
              <w:jc w:val="left"/>
              <w:cnfStyle w:val="000000100000" w:firstRow="0" w:lastRow="0" w:firstColumn="0" w:lastColumn="0" w:oddVBand="0" w:evenVBand="0" w:oddHBand="1" w:evenHBand="0" w:firstRowFirstColumn="0" w:firstRowLastColumn="0" w:lastRowFirstColumn="0" w:lastRowLastColumn="0"/>
              <w:rPr>
                <w:rFonts w:cs="Times New Roman"/>
                <w:lang w:eastAsia="en-ZA"/>
              </w:rPr>
            </w:pPr>
            <w:r w:rsidRPr="0065430D">
              <w:rPr>
                <w:rFonts w:cs="Times New Roman"/>
                <w:lang w:eastAsia="en-ZA"/>
              </w:rPr>
              <w:t>The ticket class of the passenger (1 = first class, 2 = second class, 3 = third class)</w:t>
            </w:r>
          </w:p>
        </w:tc>
        <w:tc>
          <w:tcPr>
            <w:tcW w:w="1264" w:type="dxa"/>
          </w:tcPr>
          <w:p w14:paraId="665D2B97" w14:textId="616570EF" w:rsidR="002D331A" w:rsidRPr="0065430D" w:rsidRDefault="00E65D21" w:rsidP="002D331A">
            <w:pPr>
              <w:pStyle w:val="Text1"/>
              <w:jc w:val="left"/>
              <w:cnfStyle w:val="000000100000" w:firstRow="0" w:lastRow="0" w:firstColumn="0" w:lastColumn="0" w:oddVBand="0" w:evenVBand="0" w:oddHBand="1" w:evenHBand="0" w:firstRowFirstColumn="0" w:firstRowLastColumn="0" w:lastRowFirstColumn="0" w:lastRowLastColumn="0"/>
              <w:rPr>
                <w:rFonts w:cs="Times New Roman"/>
                <w:lang w:eastAsia="en-ZA"/>
              </w:rPr>
            </w:pPr>
            <w:r w:rsidRPr="0065430D">
              <w:rPr>
                <w:rFonts w:cs="Times New Roman"/>
                <w:lang w:eastAsia="en-ZA"/>
              </w:rPr>
              <w:t>Integer</w:t>
            </w:r>
          </w:p>
        </w:tc>
      </w:tr>
      <w:tr w:rsidR="002D331A" w:rsidRPr="0065430D" w14:paraId="5B47222D" w14:textId="77777777" w:rsidTr="009274BE">
        <w:tc>
          <w:tcPr>
            <w:cnfStyle w:val="001000000000" w:firstRow="0" w:lastRow="0" w:firstColumn="1" w:lastColumn="0" w:oddVBand="0" w:evenVBand="0" w:oddHBand="0" w:evenHBand="0" w:firstRowFirstColumn="0" w:firstRowLastColumn="0" w:lastRowFirstColumn="0" w:lastRowLastColumn="0"/>
            <w:tcW w:w="1560" w:type="dxa"/>
          </w:tcPr>
          <w:p w14:paraId="7D425753" w14:textId="143EAF70" w:rsidR="002D331A" w:rsidRPr="0065430D" w:rsidRDefault="002D331A" w:rsidP="002D331A">
            <w:pPr>
              <w:pStyle w:val="Text1"/>
              <w:jc w:val="left"/>
              <w:rPr>
                <w:rFonts w:cs="Times New Roman"/>
                <w:b w:val="0"/>
                <w:lang w:eastAsia="en-ZA"/>
              </w:rPr>
            </w:pPr>
            <w:r w:rsidRPr="0065430D">
              <w:rPr>
                <w:rFonts w:cs="Times New Roman"/>
                <w:b w:val="0"/>
                <w:lang w:eastAsia="en-ZA"/>
              </w:rPr>
              <w:t>Name</w:t>
            </w:r>
          </w:p>
        </w:tc>
        <w:tc>
          <w:tcPr>
            <w:tcW w:w="5103" w:type="dxa"/>
          </w:tcPr>
          <w:p w14:paraId="751D10E5" w14:textId="28AFAC5A" w:rsidR="002D331A" w:rsidRPr="0065430D" w:rsidRDefault="002D331A" w:rsidP="002D331A">
            <w:pPr>
              <w:pStyle w:val="Text1"/>
              <w:jc w:val="left"/>
              <w:cnfStyle w:val="000000000000" w:firstRow="0"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The surname, title and name of the passenger (also includes some maiden names)</w:t>
            </w:r>
          </w:p>
        </w:tc>
        <w:tc>
          <w:tcPr>
            <w:tcW w:w="1264" w:type="dxa"/>
          </w:tcPr>
          <w:p w14:paraId="771E2A3B" w14:textId="31F07A92" w:rsidR="002D331A" w:rsidRPr="0065430D" w:rsidRDefault="002D331A" w:rsidP="002D331A">
            <w:pPr>
              <w:pStyle w:val="Text1"/>
              <w:jc w:val="left"/>
              <w:cnfStyle w:val="000000000000" w:firstRow="0"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String</w:t>
            </w:r>
          </w:p>
        </w:tc>
      </w:tr>
      <w:tr w:rsidR="002D331A" w:rsidRPr="0065430D" w14:paraId="057D0A0B" w14:textId="77777777" w:rsidTr="0092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F70538" w14:textId="6ACF70FF" w:rsidR="002D331A" w:rsidRPr="0065430D" w:rsidRDefault="002D331A" w:rsidP="002D331A">
            <w:pPr>
              <w:pStyle w:val="Text1"/>
              <w:jc w:val="left"/>
              <w:rPr>
                <w:rFonts w:cs="Times New Roman"/>
                <w:b w:val="0"/>
                <w:lang w:eastAsia="en-ZA"/>
              </w:rPr>
            </w:pPr>
            <w:r w:rsidRPr="0065430D">
              <w:rPr>
                <w:rFonts w:cs="Times New Roman"/>
                <w:b w:val="0"/>
                <w:lang w:eastAsia="en-ZA"/>
              </w:rPr>
              <w:t>Sex</w:t>
            </w:r>
          </w:p>
        </w:tc>
        <w:tc>
          <w:tcPr>
            <w:tcW w:w="5103" w:type="dxa"/>
          </w:tcPr>
          <w:p w14:paraId="69900C42" w14:textId="53D0D6B3" w:rsidR="002D331A" w:rsidRPr="0065430D" w:rsidRDefault="002D331A" w:rsidP="002D331A">
            <w:pPr>
              <w:pStyle w:val="Text1"/>
              <w:jc w:val="left"/>
              <w:cnfStyle w:val="000000100000" w:firstRow="0" w:lastRow="0" w:firstColumn="0" w:lastColumn="0" w:oddVBand="0" w:evenVBand="0" w:oddHBand="1" w:evenHBand="0" w:firstRowFirstColumn="0" w:firstRowLastColumn="0" w:lastRowFirstColumn="0" w:lastRowLastColumn="0"/>
              <w:rPr>
                <w:rFonts w:cs="Times New Roman"/>
                <w:lang w:eastAsia="en-ZA"/>
              </w:rPr>
            </w:pPr>
            <w:r w:rsidRPr="0065430D">
              <w:rPr>
                <w:rFonts w:cs="Times New Roman"/>
                <w:lang w:eastAsia="en-ZA"/>
              </w:rPr>
              <w:t>The sex of the passenger (male or female)</w:t>
            </w:r>
          </w:p>
        </w:tc>
        <w:tc>
          <w:tcPr>
            <w:tcW w:w="1264" w:type="dxa"/>
          </w:tcPr>
          <w:p w14:paraId="563334CA" w14:textId="65E37710" w:rsidR="002D331A" w:rsidRPr="0065430D" w:rsidRDefault="002D331A" w:rsidP="002D331A">
            <w:pPr>
              <w:pStyle w:val="Text1"/>
              <w:jc w:val="left"/>
              <w:cnfStyle w:val="000000100000" w:firstRow="0" w:lastRow="0" w:firstColumn="0" w:lastColumn="0" w:oddVBand="0" w:evenVBand="0" w:oddHBand="1" w:evenHBand="0" w:firstRowFirstColumn="0" w:firstRowLastColumn="0" w:lastRowFirstColumn="0" w:lastRowLastColumn="0"/>
              <w:rPr>
                <w:rFonts w:cs="Times New Roman"/>
                <w:lang w:eastAsia="en-ZA"/>
              </w:rPr>
            </w:pPr>
            <w:r w:rsidRPr="0065430D">
              <w:rPr>
                <w:rFonts w:cs="Times New Roman"/>
                <w:lang w:eastAsia="en-ZA"/>
              </w:rPr>
              <w:t>String</w:t>
            </w:r>
          </w:p>
        </w:tc>
      </w:tr>
      <w:tr w:rsidR="002D331A" w:rsidRPr="0065430D" w14:paraId="0DB53853" w14:textId="77777777" w:rsidTr="009274BE">
        <w:tc>
          <w:tcPr>
            <w:cnfStyle w:val="001000000000" w:firstRow="0" w:lastRow="0" w:firstColumn="1" w:lastColumn="0" w:oddVBand="0" w:evenVBand="0" w:oddHBand="0" w:evenHBand="0" w:firstRowFirstColumn="0" w:firstRowLastColumn="0" w:lastRowFirstColumn="0" w:lastRowLastColumn="0"/>
            <w:tcW w:w="1560" w:type="dxa"/>
          </w:tcPr>
          <w:p w14:paraId="6694E3A2" w14:textId="59EAA77D" w:rsidR="002D331A" w:rsidRPr="0065430D" w:rsidRDefault="002D331A" w:rsidP="002D331A">
            <w:pPr>
              <w:pStyle w:val="Text1"/>
              <w:jc w:val="left"/>
              <w:rPr>
                <w:rFonts w:cs="Times New Roman"/>
                <w:b w:val="0"/>
                <w:lang w:eastAsia="en-ZA"/>
              </w:rPr>
            </w:pPr>
            <w:r w:rsidRPr="0065430D">
              <w:rPr>
                <w:rFonts w:cs="Times New Roman"/>
                <w:b w:val="0"/>
                <w:lang w:eastAsia="en-ZA"/>
              </w:rPr>
              <w:t>Age</w:t>
            </w:r>
          </w:p>
        </w:tc>
        <w:tc>
          <w:tcPr>
            <w:tcW w:w="5103" w:type="dxa"/>
          </w:tcPr>
          <w:p w14:paraId="78EDA3E7" w14:textId="66460DFC" w:rsidR="002D331A" w:rsidRPr="0065430D" w:rsidRDefault="002D331A" w:rsidP="002D331A">
            <w:pPr>
              <w:pStyle w:val="Text1"/>
              <w:jc w:val="left"/>
              <w:cnfStyle w:val="000000000000" w:firstRow="0"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The age of the passenger</w:t>
            </w:r>
          </w:p>
        </w:tc>
        <w:tc>
          <w:tcPr>
            <w:tcW w:w="1264" w:type="dxa"/>
          </w:tcPr>
          <w:p w14:paraId="4FB5D4E5" w14:textId="2FE20AF2" w:rsidR="002D331A" w:rsidRPr="0065430D" w:rsidRDefault="003640B5" w:rsidP="002D331A">
            <w:pPr>
              <w:pStyle w:val="Text1"/>
              <w:jc w:val="left"/>
              <w:cnfStyle w:val="000000000000" w:firstRow="0"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Float</w:t>
            </w:r>
          </w:p>
        </w:tc>
      </w:tr>
      <w:tr w:rsidR="002D331A" w:rsidRPr="0065430D" w14:paraId="11891AE6" w14:textId="77777777" w:rsidTr="0092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171DDC" w14:textId="1332E4AA" w:rsidR="002D331A" w:rsidRPr="0065430D" w:rsidRDefault="002D331A" w:rsidP="002D331A">
            <w:pPr>
              <w:pStyle w:val="Text1"/>
              <w:jc w:val="left"/>
              <w:rPr>
                <w:rFonts w:cs="Times New Roman"/>
                <w:b w:val="0"/>
                <w:lang w:eastAsia="en-ZA"/>
              </w:rPr>
            </w:pPr>
            <w:proofErr w:type="spellStart"/>
            <w:r w:rsidRPr="0065430D">
              <w:rPr>
                <w:rFonts w:cs="Times New Roman"/>
                <w:b w:val="0"/>
                <w:lang w:eastAsia="en-ZA"/>
              </w:rPr>
              <w:t>SibSp</w:t>
            </w:r>
            <w:proofErr w:type="spellEnd"/>
          </w:p>
        </w:tc>
        <w:tc>
          <w:tcPr>
            <w:tcW w:w="5103" w:type="dxa"/>
          </w:tcPr>
          <w:p w14:paraId="1BE131B4" w14:textId="7C898284" w:rsidR="002D331A" w:rsidRPr="0065430D" w:rsidRDefault="002D331A" w:rsidP="002D331A">
            <w:pPr>
              <w:pStyle w:val="Text1"/>
              <w:jc w:val="left"/>
              <w:cnfStyle w:val="000000100000" w:firstRow="0" w:lastRow="0" w:firstColumn="0" w:lastColumn="0" w:oddVBand="0" w:evenVBand="0" w:oddHBand="1" w:evenHBand="0" w:firstRowFirstColumn="0" w:firstRowLastColumn="0" w:lastRowFirstColumn="0" w:lastRowLastColumn="0"/>
              <w:rPr>
                <w:rFonts w:cs="Times New Roman"/>
                <w:lang w:eastAsia="en-ZA"/>
              </w:rPr>
            </w:pPr>
            <w:r w:rsidRPr="0065430D">
              <w:rPr>
                <w:rFonts w:cs="Times New Roman"/>
                <w:lang w:eastAsia="en-ZA"/>
              </w:rPr>
              <w:t>The number of siblings or spouses aboard the Titanic</w:t>
            </w:r>
          </w:p>
        </w:tc>
        <w:tc>
          <w:tcPr>
            <w:tcW w:w="1264" w:type="dxa"/>
          </w:tcPr>
          <w:p w14:paraId="293C8362" w14:textId="0DCAC5AD" w:rsidR="002D331A" w:rsidRPr="0065430D" w:rsidRDefault="003640B5" w:rsidP="002D331A">
            <w:pPr>
              <w:pStyle w:val="Text1"/>
              <w:jc w:val="left"/>
              <w:cnfStyle w:val="000000100000" w:firstRow="0" w:lastRow="0" w:firstColumn="0" w:lastColumn="0" w:oddVBand="0" w:evenVBand="0" w:oddHBand="1" w:evenHBand="0" w:firstRowFirstColumn="0" w:firstRowLastColumn="0" w:lastRowFirstColumn="0" w:lastRowLastColumn="0"/>
              <w:rPr>
                <w:rFonts w:cs="Times New Roman"/>
                <w:lang w:eastAsia="en-ZA"/>
              </w:rPr>
            </w:pPr>
            <w:r w:rsidRPr="0065430D">
              <w:rPr>
                <w:rFonts w:cs="Times New Roman"/>
                <w:lang w:eastAsia="en-ZA"/>
              </w:rPr>
              <w:t>Integer</w:t>
            </w:r>
          </w:p>
        </w:tc>
      </w:tr>
      <w:tr w:rsidR="002D331A" w:rsidRPr="0065430D" w14:paraId="3A2AB95E" w14:textId="77777777" w:rsidTr="009274BE">
        <w:tc>
          <w:tcPr>
            <w:cnfStyle w:val="001000000000" w:firstRow="0" w:lastRow="0" w:firstColumn="1" w:lastColumn="0" w:oddVBand="0" w:evenVBand="0" w:oddHBand="0" w:evenHBand="0" w:firstRowFirstColumn="0" w:firstRowLastColumn="0" w:lastRowFirstColumn="0" w:lastRowLastColumn="0"/>
            <w:tcW w:w="1560" w:type="dxa"/>
          </w:tcPr>
          <w:p w14:paraId="117700A6" w14:textId="45E20ABF" w:rsidR="002D331A" w:rsidRPr="0065430D" w:rsidRDefault="002D331A" w:rsidP="002D331A">
            <w:pPr>
              <w:pStyle w:val="Text1"/>
              <w:jc w:val="left"/>
              <w:rPr>
                <w:rFonts w:cs="Times New Roman"/>
                <w:b w:val="0"/>
                <w:lang w:eastAsia="en-ZA"/>
              </w:rPr>
            </w:pPr>
            <w:r w:rsidRPr="0065430D">
              <w:rPr>
                <w:rFonts w:cs="Times New Roman"/>
                <w:b w:val="0"/>
                <w:lang w:eastAsia="en-ZA"/>
              </w:rPr>
              <w:t>Parch</w:t>
            </w:r>
          </w:p>
        </w:tc>
        <w:tc>
          <w:tcPr>
            <w:tcW w:w="5103" w:type="dxa"/>
          </w:tcPr>
          <w:p w14:paraId="1D60A28B" w14:textId="07AB7693" w:rsidR="002D331A" w:rsidRPr="0065430D" w:rsidRDefault="002D331A" w:rsidP="002D331A">
            <w:pPr>
              <w:pStyle w:val="Text1"/>
              <w:jc w:val="left"/>
              <w:cnfStyle w:val="000000000000" w:firstRow="0"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The number of children or parents aboard the Titanic</w:t>
            </w:r>
          </w:p>
        </w:tc>
        <w:tc>
          <w:tcPr>
            <w:tcW w:w="1264" w:type="dxa"/>
          </w:tcPr>
          <w:p w14:paraId="1F4877DA" w14:textId="370E3692" w:rsidR="002D331A" w:rsidRPr="0065430D" w:rsidRDefault="003640B5" w:rsidP="002D331A">
            <w:pPr>
              <w:pStyle w:val="Text1"/>
              <w:jc w:val="left"/>
              <w:cnfStyle w:val="000000000000" w:firstRow="0"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Integer</w:t>
            </w:r>
          </w:p>
        </w:tc>
      </w:tr>
      <w:tr w:rsidR="002D331A" w:rsidRPr="0065430D" w14:paraId="0A4E6AC6" w14:textId="77777777" w:rsidTr="0092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33D534" w14:textId="460AE4CF" w:rsidR="002D331A" w:rsidRPr="0065430D" w:rsidRDefault="002D331A" w:rsidP="002D331A">
            <w:pPr>
              <w:pStyle w:val="Text1"/>
              <w:jc w:val="left"/>
              <w:rPr>
                <w:rFonts w:cs="Times New Roman"/>
                <w:b w:val="0"/>
                <w:lang w:eastAsia="en-ZA"/>
              </w:rPr>
            </w:pPr>
            <w:r w:rsidRPr="0065430D">
              <w:rPr>
                <w:rFonts w:cs="Times New Roman"/>
                <w:b w:val="0"/>
                <w:lang w:eastAsia="en-ZA"/>
              </w:rPr>
              <w:t>Ticket</w:t>
            </w:r>
          </w:p>
        </w:tc>
        <w:tc>
          <w:tcPr>
            <w:tcW w:w="5103" w:type="dxa"/>
          </w:tcPr>
          <w:p w14:paraId="3F8716D0" w14:textId="6C23A424" w:rsidR="002D331A" w:rsidRPr="0065430D" w:rsidRDefault="002D331A" w:rsidP="002D331A">
            <w:pPr>
              <w:pStyle w:val="Text1"/>
              <w:jc w:val="left"/>
              <w:cnfStyle w:val="000000100000" w:firstRow="0" w:lastRow="0" w:firstColumn="0" w:lastColumn="0" w:oddVBand="0" w:evenVBand="0" w:oddHBand="1" w:evenHBand="0" w:firstRowFirstColumn="0" w:firstRowLastColumn="0" w:lastRowFirstColumn="0" w:lastRowLastColumn="0"/>
              <w:rPr>
                <w:rFonts w:cs="Times New Roman"/>
                <w:lang w:eastAsia="en-ZA"/>
              </w:rPr>
            </w:pPr>
            <w:r w:rsidRPr="0065430D">
              <w:rPr>
                <w:rFonts w:cs="Times New Roman"/>
                <w:lang w:eastAsia="en-ZA"/>
              </w:rPr>
              <w:t>The passenger’s ticket number</w:t>
            </w:r>
          </w:p>
        </w:tc>
        <w:tc>
          <w:tcPr>
            <w:tcW w:w="1264" w:type="dxa"/>
          </w:tcPr>
          <w:p w14:paraId="3C830B1F" w14:textId="2718DE5F" w:rsidR="002D331A" w:rsidRPr="0065430D" w:rsidRDefault="003640B5" w:rsidP="002D331A">
            <w:pPr>
              <w:pStyle w:val="Text1"/>
              <w:jc w:val="left"/>
              <w:cnfStyle w:val="000000100000" w:firstRow="0" w:lastRow="0" w:firstColumn="0" w:lastColumn="0" w:oddVBand="0" w:evenVBand="0" w:oddHBand="1" w:evenHBand="0" w:firstRowFirstColumn="0" w:firstRowLastColumn="0" w:lastRowFirstColumn="0" w:lastRowLastColumn="0"/>
              <w:rPr>
                <w:rFonts w:cs="Times New Roman"/>
                <w:lang w:eastAsia="en-ZA"/>
              </w:rPr>
            </w:pPr>
            <w:proofErr w:type="spellStart"/>
            <w:r w:rsidRPr="0065430D">
              <w:rPr>
                <w:rFonts w:cs="Times New Roman"/>
                <w:lang w:eastAsia="en-ZA"/>
              </w:rPr>
              <w:t>Sring</w:t>
            </w:r>
            <w:proofErr w:type="spellEnd"/>
          </w:p>
        </w:tc>
      </w:tr>
      <w:tr w:rsidR="002D331A" w:rsidRPr="0065430D" w14:paraId="031F1CC0" w14:textId="77777777" w:rsidTr="009274BE">
        <w:tc>
          <w:tcPr>
            <w:cnfStyle w:val="001000000000" w:firstRow="0" w:lastRow="0" w:firstColumn="1" w:lastColumn="0" w:oddVBand="0" w:evenVBand="0" w:oddHBand="0" w:evenHBand="0" w:firstRowFirstColumn="0" w:firstRowLastColumn="0" w:lastRowFirstColumn="0" w:lastRowLastColumn="0"/>
            <w:tcW w:w="1560" w:type="dxa"/>
          </w:tcPr>
          <w:p w14:paraId="314F8A98" w14:textId="204A5BDE" w:rsidR="002D331A" w:rsidRPr="0065430D" w:rsidRDefault="002D331A" w:rsidP="002D331A">
            <w:pPr>
              <w:pStyle w:val="Text1"/>
              <w:jc w:val="left"/>
              <w:rPr>
                <w:rFonts w:cs="Times New Roman"/>
                <w:b w:val="0"/>
                <w:lang w:eastAsia="en-ZA"/>
              </w:rPr>
            </w:pPr>
            <w:r w:rsidRPr="0065430D">
              <w:rPr>
                <w:rFonts w:cs="Times New Roman"/>
                <w:b w:val="0"/>
                <w:lang w:eastAsia="en-ZA"/>
              </w:rPr>
              <w:t>Fare</w:t>
            </w:r>
          </w:p>
        </w:tc>
        <w:tc>
          <w:tcPr>
            <w:tcW w:w="5103" w:type="dxa"/>
          </w:tcPr>
          <w:p w14:paraId="5384C71A" w14:textId="39240F0D" w:rsidR="002D331A" w:rsidRPr="0065430D" w:rsidRDefault="002D331A" w:rsidP="002D331A">
            <w:pPr>
              <w:pStyle w:val="Text1"/>
              <w:jc w:val="left"/>
              <w:cnfStyle w:val="000000000000" w:firstRow="0"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The fare paid for said ticket</w:t>
            </w:r>
          </w:p>
        </w:tc>
        <w:tc>
          <w:tcPr>
            <w:tcW w:w="1264" w:type="dxa"/>
          </w:tcPr>
          <w:p w14:paraId="27D72124" w14:textId="0B0B10AF" w:rsidR="002D331A" w:rsidRPr="0065430D" w:rsidRDefault="003640B5" w:rsidP="002D331A">
            <w:pPr>
              <w:pStyle w:val="Text1"/>
              <w:jc w:val="left"/>
              <w:cnfStyle w:val="000000000000" w:firstRow="0"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Float</w:t>
            </w:r>
          </w:p>
        </w:tc>
      </w:tr>
      <w:tr w:rsidR="002D331A" w:rsidRPr="0065430D" w14:paraId="5438F2E6" w14:textId="77777777" w:rsidTr="00927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E4456C" w14:textId="47D1E8A9" w:rsidR="002D331A" w:rsidRPr="0065430D" w:rsidRDefault="002D331A" w:rsidP="002D331A">
            <w:pPr>
              <w:pStyle w:val="Text1"/>
              <w:jc w:val="left"/>
              <w:rPr>
                <w:rFonts w:cs="Times New Roman"/>
                <w:b w:val="0"/>
                <w:lang w:eastAsia="en-ZA"/>
              </w:rPr>
            </w:pPr>
            <w:r w:rsidRPr="0065430D">
              <w:rPr>
                <w:rFonts w:cs="Times New Roman"/>
                <w:b w:val="0"/>
                <w:lang w:eastAsia="en-ZA"/>
              </w:rPr>
              <w:t>Cabin</w:t>
            </w:r>
          </w:p>
        </w:tc>
        <w:tc>
          <w:tcPr>
            <w:tcW w:w="5103" w:type="dxa"/>
          </w:tcPr>
          <w:p w14:paraId="2E4824CA" w14:textId="1612584B" w:rsidR="002D331A" w:rsidRPr="0065430D" w:rsidRDefault="002D331A" w:rsidP="002D331A">
            <w:pPr>
              <w:pStyle w:val="Text1"/>
              <w:jc w:val="left"/>
              <w:cnfStyle w:val="000000100000" w:firstRow="0" w:lastRow="0" w:firstColumn="0" w:lastColumn="0" w:oddVBand="0" w:evenVBand="0" w:oddHBand="1" w:evenHBand="0" w:firstRowFirstColumn="0" w:firstRowLastColumn="0" w:lastRowFirstColumn="0" w:lastRowLastColumn="0"/>
              <w:rPr>
                <w:rFonts w:cs="Times New Roman"/>
                <w:lang w:eastAsia="en-ZA"/>
              </w:rPr>
            </w:pPr>
            <w:r w:rsidRPr="0065430D">
              <w:rPr>
                <w:rFonts w:cs="Times New Roman"/>
                <w:lang w:eastAsia="en-ZA"/>
              </w:rPr>
              <w:t>The cabin allocated to the passenger</w:t>
            </w:r>
          </w:p>
        </w:tc>
        <w:tc>
          <w:tcPr>
            <w:tcW w:w="1264" w:type="dxa"/>
          </w:tcPr>
          <w:p w14:paraId="20B82A3C" w14:textId="537FD007" w:rsidR="002D331A" w:rsidRPr="0065430D" w:rsidRDefault="002D331A" w:rsidP="002D331A">
            <w:pPr>
              <w:pStyle w:val="Text1"/>
              <w:jc w:val="left"/>
              <w:cnfStyle w:val="000000100000" w:firstRow="0" w:lastRow="0" w:firstColumn="0" w:lastColumn="0" w:oddVBand="0" w:evenVBand="0" w:oddHBand="1" w:evenHBand="0" w:firstRowFirstColumn="0" w:firstRowLastColumn="0" w:lastRowFirstColumn="0" w:lastRowLastColumn="0"/>
              <w:rPr>
                <w:rFonts w:cs="Times New Roman"/>
                <w:lang w:eastAsia="en-ZA"/>
              </w:rPr>
            </w:pPr>
            <w:r w:rsidRPr="0065430D">
              <w:rPr>
                <w:rFonts w:cs="Times New Roman"/>
                <w:lang w:eastAsia="en-ZA"/>
              </w:rPr>
              <w:t>String</w:t>
            </w:r>
          </w:p>
        </w:tc>
      </w:tr>
      <w:tr w:rsidR="002D331A" w:rsidRPr="0065430D" w14:paraId="37605B89" w14:textId="77777777" w:rsidTr="009274BE">
        <w:tc>
          <w:tcPr>
            <w:cnfStyle w:val="001000000000" w:firstRow="0" w:lastRow="0" w:firstColumn="1" w:lastColumn="0" w:oddVBand="0" w:evenVBand="0" w:oddHBand="0" w:evenHBand="0" w:firstRowFirstColumn="0" w:firstRowLastColumn="0" w:lastRowFirstColumn="0" w:lastRowLastColumn="0"/>
            <w:tcW w:w="1560" w:type="dxa"/>
          </w:tcPr>
          <w:p w14:paraId="474FE000" w14:textId="71EE7579" w:rsidR="002D331A" w:rsidRPr="0065430D" w:rsidRDefault="002D331A" w:rsidP="002D331A">
            <w:pPr>
              <w:pStyle w:val="Text1"/>
              <w:jc w:val="left"/>
              <w:rPr>
                <w:rFonts w:cs="Times New Roman"/>
                <w:b w:val="0"/>
                <w:lang w:eastAsia="en-ZA"/>
              </w:rPr>
            </w:pPr>
            <w:r w:rsidRPr="0065430D">
              <w:rPr>
                <w:rFonts w:cs="Times New Roman"/>
                <w:b w:val="0"/>
                <w:lang w:eastAsia="en-ZA"/>
              </w:rPr>
              <w:t>Embarked</w:t>
            </w:r>
          </w:p>
        </w:tc>
        <w:tc>
          <w:tcPr>
            <w:tcW w:w="5103" w:type="dxa"/>
          </w:tcPr>
          <w:p w14:paraId="5E514647" w14:textId="376E03D1" w:rsidR="002D331A" w:rsidRPr="0065430D" w:rsidRDefault="002D331A" w:rsidP="002D331A">
            <w:pPr>
              <w:pStyle w:val="Text1"/>
              <w:jc w:val="left"/>
              <w:cnfStyle w:val="000000000000" w:firstRow="0"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At which port the passenger embarked (C = Cherbourg, Q = Queenstown, S = Southampton)</w:t>
            </w:r>
          </w:p>
        </w:tc>
        <w:tc>
          <w:tcPr>
            <w:tcW w:w="1264" w:type="dxa"/>
          </w:tcPr>
          <w:p w14:paraId="6F01E94F" w14:textId="46E4C734" w:rsidR="002D331A" w:rsidRPr="0065430D" w:rsidRDefault="002D331A" w:rsidP="002D331A">
            <w:pPr>
              <w:pStyle w:val="Text1"/>
              <w:jc w:val="left"/>
              <w:cnfStyle w:val="000000000000" w:firstRow="0" w:lastRow="0" w:firstColumn="0" w:lastColumn="0" w:oddVBand="0" w:evenVBand="0" w:oddHBand="0" w:evenHBand="0" w:firstRowFirstColumn="0" w:firstRowLastColumn="0" w:lastRowFirstColumn="0" w:lastRowLastColumn="0"/>
              <w:rPr>
                <w:rFonts w:cs="Times New Roman"/>
                <w:lang w:eastAsia="en-ZA"/>
              </w:rPr>
            </w:pPr>
            <w:r w:rsidRPr="0065430D">
              <w:rPr>
                <w:rFonts w:cs="Times New Roman"/>
                <w:lang w:eastAsia="en-ZA"/>
              </w:rPr>
              <w:t>String</w:t>
            </w:r>
          </w:p>
        </w:tc>
      </w:tr>
    </w:tbl>
    <w:p w14:paraId="40816ABE" w14:textId="77777777" w:rsidR="002D331A" w:rsidRPr="0065430D" w:rsidRDefault="002D331A" w:rsidP="002D331A">
      <w:pPr>
        <w:pStyle w:val="Text1"/>
        <w:rPr>
          <w:rFonts w:cs="Times New Roman"/>
          <w:lang w:eastAsia="en-ZA"/>
        </w:rPr>
      </w:pPr>
    </w:p>
    <w:bookmarkEnd w:id="12"/>
    <w:p w14:paraId="4DB007CF" w14:textId="77777777" w:rsidR="004F3485" w:rsidRPr="0065430D" w:rsidRDefault="004F3485">
      <w:pPr>
        <w:jc w:val="left"/>
        <w:sectPr w:rsidR="004F3485" w:rsidRPr="0065430D" w:rsidSect="005E709D">
          <w:footerReference w:type="default" r:id="rId16"/>
          <w:endnotePr>
            <w:numStart w:val="6"/>
          </w:endnotePr>
          <w:pgSz w:w="11907" w:h="16840" w:code="9"/>
          <w:pgMar w:top="1474" w:right="1985" w:bottom="2495" w:left="1985" w:header="567" w:footer="567" w:gutter="0"/>
          <w:pgNumType w:start="1"/>
          <w:cols w:space="720"/>
        </w:sectPr>
      </w:pPr>
    </w:p>
    <w:p w14:paraId="2004632A" w14:textId="5D7B38CF" w:rsidR="001139EF" w:rsidRPr="0065430D" w:rsidRDefault="009274BE" w:rsidP="001139EF">
      <w:pPr>
        <w:pStyle w:val="Heading2"/>
        <w:rPr>
          <w:rFonts w:ascii="Times New Roman" w:hAnsi="Times New Roman"/>
        </w:rPr>
      </w:pPr>
      <w:r w:rsidRPr="0065430D">
        <w:rPr>
          <w:rFonts w:ascii="Times New Roman" w:hAnsi="Times New Roman"/>
        </w:rPr>
        <w:lastRenderedPageBreak/>
        <w:t xml:space="preserve">Data </w:t>
      </w:r>
      <w:r w:rsidR="006B1631" w:rsidRPr="0065430D">
        <w:rPr>
          <w:rFonts w:ascii="Times New Roman" w:hAnsi="Times New Roman"/>
        </w:rPr>
        <w:t>P</w:t>
      </w:r>
      <w:r w:rsidRPr="0065430D">
        <w:rPr>
          <w:rFonts w:ascii="Times New Roman" w:hAnsi="Times New Roman"/>
        </w:rPr>
        <w:t>reparation</w:t>
      </w:r>
    </w:p>
    <w:p w14:paraId="24D32882" w14:textId="1CF0C59F" w:rsidR="004F3485" w:rsidRPr="0065430D" w:rsidRDefault="004F3485" w:rsidP="004F3485">
      <w:pPr>
        <w:pStyle w:val="Heading3"/>
        <w:rPr>
          <w:rFonts w:ascii="Times New Roman" w:hAnsi="Times New Roman" w:cs="Times New Roman"/>
        </w:rPr>
      </w:pPr>
      <w:r w:rsidRPr="0065430D">
        <w:rPr>
          <w:rFonts w:ascii="Times New Roman" w:hAnsi="Times New Roman" w:cs="Times New Roman"/>
        </w:rPr>
        <w:t xml:space="preserve">Data </w:t>
      </w:r>
      <w:r w:rsidR="006B1631" w:rsidRPr="0065430D">
        <w:rPr>
          <w:rFonts w:ascii="Times New Roman" w:hAnsi="Times New Roman" w:cs="Times New Roman"/>
        </w:rPr>
        <w:t>O</w:t>
      </w:r>
      <w:r w:rsidRPr="0065430D">
        <w:rPr>
          <w:rFonts w:ascii="Times New Roman" w:hAnsi="Times New Roman" w:cs="Times New Roman"/>
        </w:rPr>
        <w:t>verview</w:t>
      </w:r>
    </w:p>
    <w:p w14:paraId="797E6AB8" w14:textId="15B4D45F" w:rsidR="004F3485" w:rsidRPr="0065430D" w:rsidRDefault="004F3485" w:rsidP="004F3485">
      <w:r w:rsidRPr="0065430D">
        <w:t>Firstly, a quick data overview to make a preliminary verdict on which data is most important to an accurate prediction.</w:t>
      </w:r>
    </w:p>
    <w:p w14:paraId="5ED567CB" w14:textId="3E0E8D24" w:rsidR="004F3485" w:rsidRPr="0065430D" w:rsidRDefault="004F3485" w:rsidP="004F3485">
      <w:pPr>
        <w:pStyle w:val="Text1"/>
        <w:rPr>
          <w:rFonts w:cs="Times New Roman"/>
        </w:rPr>
      </w:pPr>
    </w:p>
    <w:p w14:paraId="35DD9A05" w14:textId="77777777" w:rsidR="00E5233D" w:rsidRPr="0065430D" w:rsidRDefault="004F3485" w:rsidP="004F3485">
      <w:pPr>
        <w:pStyle w:val="Text1"/>
        <w:rPr>
          <w:rFonts w:cs="Times New Roman"/>
        </w:rPr>
        <w:sectPr w:rsidR="00E5233D" w:rsidRPr="0065430D" w:rsidSect="00E5233D">
          <w:endnotePr>
            <w:numStart w:val="6"/>
          </w:endnotePr>
          <w:pgSz w:w="16840" w:h="11907" w:orient="landscape" w:code="9"/>
          <w:pgMar w:top="1985" w:right="1474" w:bottom="1560" w:left="2495" w:header="567" w:footer="567" w:gutter="0"/>
          <w:pgNumType w:start="1"/>
          <w:cols w:space="720"/>
          <w:docGrid w:linePitch="326"/>
        </w:sectPr>
      </w:pPr>
      <w:r w:rsidRPr="0065430D">
        <w:rPr>
          <w:rFonts w:cs="Times New Roman"/>
        </w:rPr>
        <w:t>The following is a scatter matrix plotting all of the data categories:</w:t>
      </w:r>
    </w:p>
    <w:p w14:paraId="591DF38B" w14:textId="77777777" w:rsidR="00E5233D" w:rsidRPr="0065430D" w:rsidRDefault="00E5233D" w:rsidP="00E5233D">
      <w:pPr>
        <w:pStyle w:val="Text1"/>
        <w:tabs>
          <w:tab w:val="left" w:pos="3261"/>
        </w:tabs>
        <w:rPr>
          <w:rFonts w:cs="Times New Roman"/>
        </w:rPr>
      </w:pPr>
    </w:p>
    <w:p w14:paraId="658D78C3" w14:textId="77777777" w:rsidR="00E65D21" w:rsidRPr="0065430D" w:rsidRDefault="00E5233D" w:rsidP="00E65D21">
      <w:pPr>
        <w:pStyle w:val="Text1"/>
        <w:tabs>
          <w:tab w:val="left" w:pos="3261"/>
        </w:tabs>
        <w:jc w:val="left"/>
        <w:rPr>
          <w:rFonts w:cs="Times New Roman"/>
        </w:rPr>
      </w:pPr>
      <w:r w:rsidRPr="0065430D">
        <w:rPr>
          <w:rFonts w:cs="Times New Roman"/>
        </w:rPr>
        <w:t>Here we can see why the Titanic classification problem is not a trivial one.</w:t>
      </w:r>
    </w:p>
    <w:p w14:paraId="2414D39D" w14:textId="0DA58D18" w:rsidR="004F3485" w:rsidRPr="0065430D" w:rsidRDefault="00E65D21" w:rsidP="00E65D21">
      <w:pPr>
        <w:pStyle w:val="Text1"/>
        <w:tabs>
          <w:tab w:val="left" w:pos="3261"/>
        </w:tabs>
        <w:jc w:val="left"/>
        <w:rPr>
          <w:rFonts w:cs="Times New Roman"/>
        </w:rPr>
      </w:pPr>
      <w:r w:rsidRPr="0065430D">
        <w:rPr>
          <w:rFonts w:cs="Times New Roman"/>
        </w:rPr>
        <w:t>At first glance there are no obvious correlations between survival and any of the categories.</w:t>
      </w:r>
      <w:r w:rsidR="00E5233D" w:rsidRPr="0065430D">
        <w:rPr>
          <w:rFonts w:cs="Times New Roman"/>
        </w:rPr>
        <w:br w:type="column"/>
      </w:r>
      <w:r w:rsidR="00E5233D" w:rsidRPr="0065430D">
        <w:rPr>
          <w:rFonts w:cs="Times New Roman"/>
          <w:noProof/>
        </w:rPr>
        <w:drawing>
          <wp:inline distT="0" distB="0" distL="0" distR="0" wp14:anchorId="3A29BC48" wp14:editId="45A17953">
            <wp:extent cx="6048375" cy="376472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png"/>
                    <pic:cNvPicPr/>
                  </pic:nvPicPr>
                  <pic:blipFill rotWithShape="1">
                    <a:blip r:embed="rId17">
                      <a:extLst>
                        <a:ext uri="{28A0092B-C50C-407E-A947-70E740481C1C}">
                          <a14:useLocalDpi xmlns:a14="http://schemas.microsoft.com/office/drawing/2010/main" val="0"/>
                        </a:ext>
                      </a:extLst>
                    </a:blip>
                    <a:srcRect l="4536" t="10355" r="4536" b="4535"/>
                    <a:stretch/>
                  </pic:blipFill>
                  <pic:spPr bwMode="auto">
                    <a:xfrm>
                      <a:off x="0" y="0"/>
                      <a:ext cx="6048375" cy="3764724"/>
                    </a:xfrm>
                    <a:prstGeom prst="rect">
                      <a:avLst/>
                    </a:prstGeom>
                    <a:ln>
                      <a:noFill/>
                    </a:ln>
                    <a:extLst>
                      <a:ext uri="{53640926-AAD7-44D8-BBD7-CCE9431645EC}">
                        <a14:shadowObscured xmlns:a14="http://schemas.microsoft.com/office/drawing/2010/main"/>
                      </a:ext>
                    </a:extLst>
                  </pic:spPr>
                </pic:pic>
              </a:graphicData>
            </a:graphic>
          </wp:inline>
        </w:drawing>
      </w:r>
      <w:r w:rsidR="004F3485" w:rsidRPr="0065430D">
        <w:rPr>
          <w:rFonts w:cs="Times New Roman"/>
          <w:noProof/>
        </w:rPr>
        <w:t xml:space="preserve"> </w:t>
      </w:r>
    </w:p>
    <w:p w14:paraId="6E404E25" w14:textId="77777777" w:rsidR="00E65D21" w:rsidRPr="0065430D" w:rsidRDefault="00E65D21" w:rsidP="004F3485">
      <w:pPr>
        <w:pStyle w:val="Text1"/>
        <w:rPr>
          <w:rFonts w:cs="Times New Roman"/>
        </w:rPr>
        <w:sectPr w:rsidR="00E65D21" w:rsidRPr="0065430D" w:rsidSect="00E5233D">
          <w:endnotePr>
            <w:numStart w:val="6"/>
          </w:endnotePr>
          <w:type w:val="continuous"/>
          <w:pgSz w:w="16840" w:h="11907" w:orient="landscape" w:code="9"/>
          <w:pgMar w:top="1985" w:right="1474" w:bottom="1560" w:left="2495" w:header="567" w:footer="567" w:gutter="0"/>
          <w:pgNumType w:start="1"/>
          <w:cols w:num="2" w:space="567" w:equalWidth="0">
            <w:col w:w="2835" w:space="567"/>
            <w:col w:w="9469"/>
          </w:cols>
          <w:docGrid w:linePitch="326"/>
        </w:sectPr>
      </w:pPr>
    </w:p>
    <w:p w14:paraId="1CDDA5F1" w14:textId="77777777" w:rsidR="00E65D21" w:rsidRPr="0065430D" w:rsidRDefault="00E65D21" w:rsidP="004F3485">
      <w:pPr>
        <w:pStyle w:val="Text1"/>
        <w:rPr>
          <w:rFonts w:cs="Times New Roman"/>
        </w:rPr>
      </w:pPr>
      <w:r w:rsidRPr="0065430D">
        <w:rPr>
          <w:rFonts w:cs="Times New Roman"/>
        </w:rPr>
        <w:lastRenderedPageBreak/>
        <w:t>Let us rather plot a scatter matrix with Survival statistics:</w:t>
      </w:r>
    </w:p>
    <w:p w14:paraId="4E2099FF" w14:textId="77777777" w:rsidR="00E65D21" w:rsidRPr="0065430D" w:rsidRDefault="00E65D21" w:rsidP="004F3485">
      <w:pPr>
        <w:pStyle w:val="Text1"/>
        <w:rPr>
          <w:rFonts w:cs="Times New Roman"/>
        </w:rPr>
      </w:pPr>
      <w:r w:rsidRPr="0065430D">
        <w:rPr>
          <w:rFonts w:cs="Times New Roman"/>
          <w:noProof/>
        </w:rPr>
        <w:drawing>
          <wp:inline distT="0" distB="0" distL="0" distR="0" wp14:anchorId="6F8CB913" wp14:editId="42B06101">
            <wp:extent cx="8173085" cy="403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ir.png"/>
                    <pic:cNvPicPr/>
                  </pic:nvPicPr>
                  <pic:blipFill>
                    <a:blip r:embed="rId18">
                      <a:extLst>
                        <a:ext uri="{28A0092B-C50C-407E-A947-70E740481C1C}">
                          <a14:useLocalDpi xmlns:a14="http://schemas.microsoft.com/office/drawing/2010/main" val="0"/>
                        </a:ext>
                      </a:extLst>
                    </a:blip>
                    <a:stretch>
                      <a:fillRect/>
                    </a:stretch>
                  </pic:blipFill>
                  <pic:spPr>
                    <a:xfrm>
                      <a:off x="0" y="0"/>
                      <a:ext cx="8173085" cy="4039235"/>
                    </a:xfrm>
                    <a:prstGeom prst="rect">
                      <a:avLst/>
                    </a:prstGeom>
                  </pic:spPr>
                </pic:pic>
              </a:graphicData>
            </a:graphic>
          </wp:inline>
        </w:drawing>
      </w:r>
    </w:p>
    <w:p w14:paraId="39C5BC2C" w14:textId="036AA858" w:rsidR="00E65D21" w:rsidRPr="0065430D" w:rsidRDefault="00E65D21" w:rsidP="004F3485">
      <w:pPr>
        <w:pStyle w:val="Text1"/>
        <w:rPr>
          <w:rFonts w:cs="Times New Roman"/>
        </w:rPr>
        <w:sectPr w:rsidR="00E65D21" w:rsidRPr="0065430D" w:rsidSect="00E65D21">
          <w:endnotePr>
            <w:numStart w:val="6"/>
          </w:endnotePr>
          <w:pgSz w:w="16840" w:h="11907" w:orient="landscape" w:code="9"/>
          <w:pgMar w:top="1985" w:right="1474" w:bottom="1560" w:left="2495" w:header="567" w:footer="567" w:gutter="0"/>
          <w:pgNumType w:start="1"/>
          <w:cols w:space="567"/>
          <w:docGrid w:linePitch="326"/>
        </w:sectPr>
      </w:pPr>
      <w:r w:rsidRPr="0065430D">
        <w:rPr>
          <w:rFonts w:cs="Times New Roman"/>
        </w:rPr>
        <w:t xml:space="preserve">Now there are some more apparent correlations. We can see that </w:t>
      </w:r>
      <w:proofErr w:type="spellStart"/>
      <w:r w:rsidRPr="0065430D">
        <w:rPr>
          <w:rFonts w:cs="Times New Roman"/>
        </w:rPr>
        <w:t>Pclass</w:t>
      </w:r>
      <w:proofErr w:type="spellEnd"/>
      <w:r w:rsidRPr="0065430D">
        <w:rPr>
          <w:rFonts w:cs="Times New Roman"/>
        </w:rPr>
        <w:t xml:space="preserve"> is an important category to classify survival. </w:t>
      </w:r>
    </w:p>
    <w:p w14:paraId="1C53CDBC" w14:textId="752879D8" w:rsidR="004F3485" w:rsidRPr="0065430D" w:rsidRDefault="004F3485" w:rsidP="004F3485">
      <w:pPr>
        <w:pStyle w:val="Text1"/>
        <w:rPr>
          <w:rFonts w:cs="Times New Roman"/>
        </w:rPr>
      </w:pPr>
    </w:p>
    <w:p w14:paraId="635D07F0" w14:textId="69A92FC1" w:rsidR="001139EF" w:rsidRPr="0065430D" w:rsidRDefault="009274BE" w:rsidP="009274BE">
      <w:pPr>
        <w:pStyle w:val="Heading3"/>
        <w:rPr>
          <w:rFonts w:ascii="Times New Roman" w:hAnsi="Times New Roman" w:cs="Times New Roman"/>
        </w:rPr>
      </w:pPr>
      <w:r w:rsidRPr="0065430D">
        <w:rPr>
          <w:rFonts w:ascii="Times New Roman" w:hAnsi="Times New Roman" w:cs="Times New Roman"/>
        </w:rPr>
        <w:t xml:space="preserve">Data </w:t>
      </w:r>
      <w:r w:rsidR="006B1631" w:rsidRPr="0065430D">
        <w:rPr>
          <w:rFonts w:ascii="Times New Roman" w:hAnsi="Times New Roman" w:cs="Times New Roman"/>
        </w:rPr>
        <w:t>C</w:t>
      </w:r>
      <w:r w:rsidRPr="0065430D">
        <w:rPr>
          <w:rFonts w:ascii="Times New Roman" w:hAnsi="Times New Roman" w:cs="Times New Roman"/>
        </w:rPr>
        <w:t>leaning</w:t>
      </w:r>
    </w:p>
    <w:p w14:paraId="3402C8C1" w14:textId="3A2340BF" w:rsidR="004F3485" w:rsidRPr="0065430D" w:rsidRDefault="009274BE" w:rsidP="004F3485">
      <w:r w:rsidRPr="0065430D">
        <w:t>As with most datasets, there are missing values in the Titanic dataset</w:t>
      </w:r>
      <w:r w:rsidR="003640B5" w:rsidRPr="0065430D">
        <w:t>.</w:t>
      </w:r>
    </w:p>
    <w:p w14:paraId="7577B0D5" w14:textId="77777777" w:rsidR="003640B5" w:rsidRPr="0065430D" w:rsidRDefault="003640B5" w:rsidP="003640B5">
      <w:pPr>
        <w:pStyle w:val="Text1"/>
        <w:rPr>
          <w:rFonts w:cs="Times New Roman"/>
        </w:rPr>
      </w:pPr>
    </w:p>
    <w:p w14:paraId="0DA87157" w14:textId="0BC7C63B" w:rsidR="009274BE" w:rsidRPr="0065430D" w:rsidRDefault="009274BE" w:rsidP="009274BE">
      <w:pPr>
        <w:rPr>
          <w:noProof/>
        </w:rPr>
      </w:pPr>
      <w:r w:rsidRPr="0065430D">
        <w:rPr>
          <w:noProof/>
        </w:rPr>
        <w:t xml:space="preserve"> </w:t>
      </w:r>
      <w:r w:rsidRPr="0065430D">
        <w:rPr>
          <w:noProof/>
        </w:rPr>
        <mc:AlternateContent>
          <mc:Choice Requires="wps">
            <w:drawing>
              <wp:inline distT="0" distB="0" distL="0" distR="0" wp14:anchorId="78687953" wp14:editId="76DAABBB">
                <wp:extent cx="2504660" cy="2902226"/>
                <wp:effectExtent l="0" t="0" r="8255" b="0"/>
                <wp:docPr id="5" name="Text Box 5"/>
                <wp:cNvGraphicFramePr/>
                <a:graphic xmlns:a="http://schemas.openxmlformats.org/drawingml/2006/main">
                  <a:graphicData uri="http://schemas.microsoft.com/office/word/2010/wordprocessingShape">
                    <wps:wsp>
                      <wps:cNvSpPr txBox="1"/>
                      <wps:spPr>
                        <a:xfrm>
                          <a:off x="0" y="0"/>
                          <a:ext cx="2504660" cy="2902226"/>
                        </a:xfrm>
                        <a:prstGeom prst="rect">
                          <a:avLst/>
                        </a:prstGeom>
                        <a:solidFill>
                          <a:schemeClr val="bg1">
                            <a:lumMod val="85000"/>
                          </a:schemeClr>
                        </a:solidFill>
                        <a:ln w="6350">
                          <a:noFill/>
                        </a:ln>
                      </wps:spPr>
                      <wps:txbx>
                        <w:txbxContent>
                          <w:p w14:paraId="75899ED0" w14:textId="77777777" w:rsidR="00492C89" w:rsidRDefault="00492C89" w:rsidP="003640B5">
                            <w:r>
                              <w:t>&lt;class '</w:t>
                            </w:r>
                            <w:proofErr w:type="spellStart"/>
                            <w:proofErr w:type="gramStart"/>
                            <w:r>
                              <w:t>pandas.core</w:t>
                            </w:r>
                            <w:proofErr w:type="gramEnd"/>
                            <w:r>
                              <w:t>.frame.DataFrame</w:t>
                            </w:r>
                            <w:proofErr w:type="spellEnd"/>
                            <w:r>
                              <w:t>'&gt;</w:t>
                            </w:r>
                          </w:p>
                          <w:p w14:paraId="3B9E92D0" w14:textId="77777777" w:rsidR="00492C89" w:rsidRDefault="00492C89" w:rsidP="003640B5">
                            <w:r>
                              <w:t>Int64Index: 1309 entries, 1 to 1309</w:t>
                            </w:r>
                          </w:p>
                          <w:p w14:paraId="4D731C24" w14:textId="77777777" w:rsidR="00492C89" w:rsidRDefault="00492C89" w:rsidP="003640B5">
                            <w:r>
                              <w:t>Data columns (total 11 columns):</w:t>
                            </w:r>
                          </w:p>
                          <w:p w14:paraId="540B5E1A" w14:textId="77777777" w:rsidR="00492C89" w:rsidRDefault="00492C89" w:rsidP="003640B5">
                            <w:r>
                              <w:t>Survived    891 non-null float64</w:t>
                            </w:r>
                          </w:p>
                          <w:p w14:paraId="53260128" w14:textId="77777777" w:rsidR="00492C89" w:rsidRDefault="00492C89" w:rsidP="003640B5">
                            <w:proofErr w:type="spellStart"/>
                            <w:r>
                              <w:t>Pclass</w:t>
                            </w:r>
                            <w:proofErr w:type="spellEnd"/>
                            <w:r>
                              <w:t xml:space="preserve">      1309 non-null int64</w:t>
                            </w:r>
                          </w:p>
                          <w:p w14:paraId="74074314" w14:textId="77777777" w:rsidR="00492C89" w:rsidRDefault="00492C89" w:rsidP="003640B5">
                            <w:r>
                              <w:t>Name        1309 non-null object</w:t>
                            </w:r>
                          </w:p>
                          <w:p w14:paraId="55A55784" w14:textId="77777777" w:rsidR="00492C89" w:rsidRDefault="00492C89" w:rsidP="003640B5">
                            <w:r>
                              <w:t>Sex         1309 non-null object</w:t>
                            </w:r>
                          </w:p>
                          <w:p w14:paraId="431B4988" w14:textId="77777777" w:rsidR="00492C89" w:rsidRDefault="00492C89" w:rsidP="003640B5">
                            <w:r>
                              <w:t>Age         1046 non-null float64</w:t>
                            </w:r>
                          </w:p>
                          <w:p w14:paraId="08E0B370" w14:textId="77777777" w:rsidR="00492C89" w:rsidRDefault="00492C89" w:rsidP="003640B5">
                            <w:proofErr w:type="spellStart"/>
                            <w:r>
                              <w:t>SibSp</w:t>
                            </w:r>
                            <w:proofErr w:type="spellEnd"/>
                            <w:r>
                              <w:t xml:space="preserve">       1309 non-null int64</w:t>
                            </w:r>
                          </w:p>
                          <w:p w14:paraId="2F5078AD" w14:textId="77777777" w:rsidR="00492C89" w:rsidRDefault="00492C89" w:rsidP="003640B5">
                            <w:r>
                              <w:t>Parch       1309 non-null int64</w:t>
                            </w:r>
                          </w:p>
                          <w:p w14:paraId="3D324609" w14:textId="77777777" w:rsidR="00492C89" w:rsidRDefault="00492C89" w:rsidP="003640B5">
                            <w:r>
                              <w:t>Ticket      1309 non-null object</w:t>
                            </w:r>
                          </w:p>
                          <w:p w14:paraId="4CB5A228" w14:textId="40D54894" w:rsidR="00492C89" w:rsidRDefault="00492C89" w:rsidP="003640B5">
                            <w:r>
                              <w:t xml:space="preserve">Fare        </w:t>
                            </w:r>
                            <w:r w:rsidR="007311B5" w:rsidRPr="007311B5">
                              <w:t>1291</w:t>
                            </w:r>
                            <w:r w:rsidR="007311B5">
                              <w:t xml:space="preserve"> </w:t>
                            </w:r>
                            <w:r>
                              <w:t>non-null float64</w:t>
                            </w:r>
                          </w:p>
                          <w:p w14:paraId="6F1ABF08" w14:textId="77777777" w:rsidR="00492C89" w:rsidRDefault="00492C89" w:rsidP="003640B5">
                            <w:r>
                              <w:t>Cabin       295 non-null object</w:t>
                            </w:r>
                          </w:p>
                          <w:p w14:paraId="701F8253" w14:textId="77777777" w:rsidR="00492C89" w:rsidRDefault="00492C89" w:rsidP="003640B5">
                            <w:r>
                              <w:t>Embarked    1307 non-null object</w:t>
                            </w:r>
                          </w:p>
                          <w:p w14:paraId="03D7A411" w14:textId="77777777" w:rsidR="00492C89" w:rsidRDefault="00492C89" w:rsidP="003640B5">
                            <w:proofErr w:type="spellStart"/>
                            <w:r>
                              <w:t>dtypes</w:t>
                            </w:r>
                            <w:proofErr w:type="spellEnd"/>
                            <w:r>
                              <w:t xml:space="preserve">: float64(3), int64(3), </w:t>
                            </w:r>
                            <w:proofErr w:type="gramStart"/>
                            <w:r>
                              <w:t>object(</w:t>
                            </w:r>
                            <w:proofErr w:type="gramEnd"/>
                            <w:r>
                              <w:t>5)</w:t>
                            </w:r>
                          </w:p>
                          <w:p w14:paraId="5A663EF1" w14:textId="02BDC1AC" w:rsidR="00492C89" w:rsidRDefault="00492C89" w:rsidP="003640B5">
                            <w:r>
                              <w:t>memory usage: 122.7+ KB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8687953" id="_x0000_t202" coordsize="21600,21600" o:spt="202" path="m,l,21600r21600,l21600,xe">
                <v:stroke joinstyle="miter"/>
                <v:path gradientshapeok="t" o:connecttype="rect"/>
              </v:shapetype>
              <v:shape id="Text Box 5" o:spid="_x0000_s1026" type="#_x0000_t202" style="width:197.2pt;height:22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" fillcolor="#d8d8d8 [2732]" stroked="f" strokeweight=".5pt">
                <v:textbox>
                  <w:txbxContent>
                    <w:p w14:paraId="75899ED0" w14:textId="77777777" w:rsidR="00492C89" w:rsidRDefault="00492C89" w:rsidP="003640B5">
                      <w:r>
                        <w:t>&lt;class '</w:t>
                      </w:r>
                      <w:proofErr w:type="spellStart"/>
                      <w:proofErr w:type="gramStart"/>
                      <w:r>
                        <w:t>pandas.core</w:t>
                      </w:r>
                      <w:proofErr w:type="gramEnd"/>
                      <w:r>
                        <w:t>.frame.DataFrame</w:t>
                      </w:r>
                      <w:proofErr w:type="spellEnd"/>
                      <w:r>
                        <w:t>'&gt;</w:t>
                      </w:r>
                    </w:p>
                    <w:p w14:paraId="3B9E92D0" w14:textId="77777777" w:rsidR="00492C89" w:rsidRDefault="00492C89" w:rsidP="003640B5">
                      <w:r>
                        <w:t>Int64Index: 1309 entries, 1 to 1309</w:t>
                      </w:r>
                    </w:p>
                    <w:p w14:paraId="4D731C24" w14:textId="77777777" w:rsidR="00492C89" w:rsidRDefault="00492C89" w:rsidP="003640B5">
                      <w:r>
                        <w:t>Data columns (total 11 columns):</w:t>
                      </w:r>
                    </w:p>
                    <w:p w14:paraId="540B5E1A" w14:textId="77777777" w:rsidR="00492C89" w:rsidRDefault="00492C89" w:rsidP="003640B5">
                      <w:r>
                        <w:t>Survived    891 non-null float64</w:t>
                      </w:r>
                    </w:p>
                    <w:p w14:paraId="53260128" w14:textId="77777777" w:rsidR="00492C89" w:rsidRDefault="00492C89" w:rsidP="003640B5">
                      <w:proofErr w:type="spellStart"/>
                      <w:r>
                        <w:t>Pclass</w:t>
                      </w:r>
                      <w:proofErr w:type="spellEnd"/>
                      <w:r>
                        <w:t xml:space="preserve">      1309 non-null int64</w:t>
                      </w:r>
                    </w:p>
                    <w:p w14:paraId="74074314" w14:textId="77777777" w:rsidR="00492C89" w:rsidRDefault="00492C89" w:rsidP="003640B5">
                      <w:r>
                        <w:t>Name        1309 non-null object</w:t>
                      </w:r>
                    </w:p>
                    <w:p w14:paraId="55A55784" w14:textId="77777777" w:rsidR="00492C89" w:rsidRDefault="00492C89" w:rsidP="003640B5">
                      <w:r>
                        <w:t>Sex         1309 non-null object</w:t>
                      </w:r>
                    </w:p>
                    <w:p w14:paraId="431B4988" w14:textId="77777777" w:rsidR="00492C89" w:rsidRDefault="00492C89" w:rsidP="003640B5">
                      <w:r>
                        <w:t>Age         1046 non-null float64</w:t>
                      </w:r>
                    </w:p>
                    <w:p w14:paraId="08E0B370" w14:textId="77777777" w:rsidR="00492C89" w:rsidRDefault="00492C89" w:rsidP="003640B5">
                      <w:proofErr w:type="spellStart"/>
                      <w:r>
                        <w:t>SibSp</w:t>
                      </w:r>
                      <w:proofErr w:type="spellEnd"/>
                      <w:r>
                        <w:t xml:space="preserve">       1309 non-null int64</w:t>
                      </w:r>
                    </w:p>
                    <w:p w14:paraId="2F5078AD" w14:textId="77777777" w:rsidR="00492C89" w:rsidRDefault="00492C89" w:rsidP="003640B5">
                      <w:r>
                        <w:t>Parch       1309 non-null int64</w:t>
                      </w:r>
                    </w:p>
                    <w:p w14:paraId="3D324609" w14:textId="77777777" w:rsidR="00492C89" w:rsidRDefault="00492C89" w:rsidP="003640B5">
                      <w:r>
                        <w:t>Ticket      1309 non-null object</w:t>
                      </w:r>
                    </w:p>
                    <w:p w14:paraId="4CB5A228" w14:textId="40D54894" w:rsidR="00492C89" w:rsidRDefault="00492C89" w:rsidP="003640B5">
                      <w:r>
                        <w:t xml:space="preserve">Fare        </w:t>
                      </w:r>
                      <w:r w:rsidR="007311B5" w:rsidRPr="007311B5">
                        <w:t>1291</w:t>
                      </w:r>
                      <w:r w:rsidR="007311B5">
                        <w:t xml:space="preserve"> </w:t>
                      </w:r>
                      <w:r>
                        <w:t>non-null float64</w:t>
                      </w:r>
                    </w:p>
                    <w:p w14:paraId="6F1ABF08" w14:textId="77777777" w:rsidR="00492C89" w:rsidRDefault="00492C89" w:rsidP="003640B5">
                      <w:r>
                        <w:t>Cabin       295 non-null object</w:t>
                      </w:r>
                    </w:p>
                    <w:p w14:paraId="701F8253" w14:textId="77777777" w:rsidR="00492C89" w:rsidRDefault="00492C89" w:rsidP="003640B5">
                      <w:r>
                        <w:t>Embarked    1307 non-null object</w:t>
                      </w:r>
                    </w:p>
                    <w:p w14:paraId="03D7A411" w14:textId="77777777" w:rsidR="00492C89" w:rsidRDefault="00492C89" w:rsidP="003640B5">
                      <w:proofErr w:type="spellStart"/>
                      <w:r>
                        <w:t>dtypes</w:t>
                      </w:r>
                      <w:proofErr w:type="spellEnd"/>
                      <w:r>
                        <w:t xml:space="preserve">: float64(3), int64(3), </w:t>
                      </w:r>
                      <w:proofErr w:type="gramStart"/>
                      <w:r>
                        <w:t>object(</w:t>
                      </w:r>
                      <w:proofErr w:type="gramEnd"/>
                      <w:r>
                        <w:t>5)</w:t>
                      </w:r>
                    </w:p>
                    <w:p w14:paraId="5A663EF1" w14:textId="02BDC1AC" w:rsidR="00492C89" w:rsidRDefault="00492C89" w:rsidP="003640B5">
                      <w:r>
                        <w:t>memory usage: 122.7+ KB</w:t>
                      </w:r>
                    </w:p>
                  </w:txbxContent>
                </v:textbox>
                <w10:anchorlock/>
              </v:shape>
            </w:pict>
          </mc:Fallback>
        </mc:AlternateContent>
      </w:r>
    </w:p>
    <w:p w14:paraId="0A0C79D0" w14:textId="02806297" w:rsidR="003640B5" w:rsidRPr="0065430D" w:rsidRDefault="003640B5" w:rsidP="003640B5">
      <w:pPr>
        <w:pStyle w:val="Text1"/>
        <w:rPr>
          <w:rFonts w:cs="Times New Roman"/>
        </w:rPr>
      </w:pPr>
    </w:p>
    <w:p w14:paraId="1252DC5A" w14:textId="724E46F5" w:rsidR="003640B5" w:rsidRPr="0065430D" w:rsidRDefault="003640B5" w:rsidP="003640B5">
      <w:pPr>
        <w:pStyle w:val="Text1"/>
        <w:rPr>
          <w:rFonts w:cs="Times New Roman"/>
        </w:rPr>
      </w:pPr>
      <w:r w:rsidRPr="0065430D">
        <w:rPr>
          <w:rFonts w:cs="Times New Roman"/>
        </w:rPr>
        <w:t xml:space="preserve">Here we see that Age is missing 263 values, </w:t>
      </w:r>
      <w:proofErr w:type="gramStart"/>
      <w:r w:rsidRPr="0065430D">
        <w:rPr>
          <w:rFonts w:cs="Times New Roman"/>
        </w:rPr>
        <w:t>Survived</w:t>
      </w:r>
      <w:proofErr w:type="gramEnd"/>
      <w:r w:rsidRPr="0065430D">
        <w:rPr>
          <w:rFonts w:cs="Times New Roman"/>
        </w:rPr>
        <w:t xml:space="preserve"> is missing the test data’s values</w:t>
      </w:r>
      <w:r w:rsidR="00492C89" w:rsidRPr="0065430D">
        <w:rPr>
          <w:rFonts w:cs="Times New Roman"/>
        </w:rPr>
        <w:t>, which will be predicted</w:t>
      </w:r>
      <w:r w:rsidRPr="0065430D">
        <w:rPr>
          <w:rFonts w:cs="Times New Roman"/>
        </w:rPr>
        <w:t xml:space="preserve">, Fare is missing </w:t>
      </w:r>
      <w:r w:rsidR="007311B5" w:rsidRPr="0065430D">
        <w:rPr>
          <w:rFonts w:cs="Times New Roman"/>
        </w:rPr>
        <w:t>18</w:t>
      </w:r>
      <w:r w:rsidRPr="0065430D">
        <w:rPr>
          <w:rFonts w:cs="Times New Roman"/>
        </w:rPr>
        <w:t xml:space="preserve"> value</w:t>
      </w:r>
      <w:r w:rsidR="007311B5" w:rsidRPr="0065430D">
        <w:rPr>
          <w:rFonts w:cs="Times New Roman"/>
        </w:rPr>
        <w:t>s,</w:t>
      </w:r>
      <w:r w:rsidRPr="0065430D">
        <w:rPr>
          <w:rFonts w:cs="Times New Roman"/>
        </w:rPr>
        <w:t xml:space="preserve"> Cabin is missing 1014 values</w:t>
      </w:r>
      <w:r w:rsidR="007311B5" w:rsidRPr="0065430D">
        <w:rPr>
          <w:rFonts w:cs="Times New Roman"/>
        </w:rPr>
        <w:t xml:space="preserve"> and Embarked is missing 2 values</w:t>
      </w:r>
      <w:r w:rsidRPr="0065430D">
        <w:rPr>
          <w:rFonts w:cs="Times New Roman"/>
        </w:rPr>
        <w:t>.</w:t>
      </w:r>
    </w:p>
    <w:p w14:paraId="1EC0C043" w14:textId="1E5D2D45" w:rsidR="004F3485" w:rsidRPr="0065430D" w:rsidRDefault="004F3485" w:rsidP="004F3485">
      <w:pPr>
        <w:pStyle w:val="Heading4"/>
        <w:rPr>
          <w:rFonts w:ascii="Times New Roman" w:hAnsi="Times New Roman" w:cs="Times New Roman"/>
        </w:rPr>
      </w:pPr>
      <w:r w:rsidRPr="0065430D">
        <w:rPr>
          <w:rFonts w:ascii="Times New Roman" w:hAnsi="Times New Roman" w:cs="Times New Roman"/>
        </w:rPr>
        <w:t>Age</w:t>
      </w:r>
    </w:p>
    <w:p w14:paraId="779E7320" w14:textId="7F58FF9D" w:rsidR="003640B5" w:rsidRPr="0065430D" w:rsidRDefault="00492C89" w:rsidP="003640B5">
      <w:r w:rsidRPr="0065430D">
        <w:t>Age is not our most important feature, as seen from the scatter plot, therefore we will simply compute a grouped mean.</w:t>
      </w:r>
    </w:p>
    <w:p w14:paraId="14533076" w14:textId="5676CD3F" w:rsidR="00492C89" w:rsidRPr="0065430D" w:rsidRDefault="00492C89" w:rsidP="00492C89">
      <w:pPr>
        <w:pStyle w:val="Text1"/>
        <w:rPr>
          <w:rFonts w:cs="Times New Roman"/>
        </w:rPr>
      </w:pPr>
    </w:p>
    <w:p w14:paraId="41778030" w14:textId="4ECF86C2" w:rsidR="00492C89" w:rsidRPr="0065430D" w:rsidRDefault="00492C89" w:rsidP="00492C89">
      <w:pPr>
        <w:pStyle w:val="Text1"/>
        <w:rPr>
          <w:rFonts w:cs="Times New Roman"/>
        </w:rPr>
      </w:pPr>
      <w:r w:rsidRPr="0065430D">
        <w:rPr>
          <w:rFonts w:cs="Times New Roman"/>
        </w:rPr>
        <w:t xml:space="preserve">The data is grouped by Sex, </w:t>
      </w:r>
      <w:proofErr w:type="spellStart"/>
      <w:r w:rsidRPr="0065430D">
        <w:rPr>
          <w:rFonts w:cs="Times New Roman"/>
        </w:rPr>
        <w:t>Pclass</w:t>
      </w:r>
      <w:proofErr w:type="spellEnd"/>
      <w:r w:rsidRPr="0065430D">
        <w:rPr>
          <w:rFonts w:cs="Times New Roman"/>
        </w:rPr>
        <w:t xml:space="preserve"> and Title as follows:</w:t>
      </w:r>
    </w:p>
    <w:tbl>
      <w:tblPr>
        <w:tblStyle w:val="GridTable2"/>
        <w:tblW w:w="5000" w:type="pct"/>
        <w:tblLook w:val="04A0" w:firstRow="1" w:lastRow="0" w:firstColumn="1" w:lastColumn="0" w:noHBand="0" w:noVBand="1"/>
      </w:tblPr>
      <w:tblGrid>
        <w:gridCol w:w="2173"/>
        <w:gridCol w:w="1973"/>
        <w:gridCol w:w="2186"/>
        <w:gridCol w:w="1605"/>
      </w:tblGrid>
      <w:tr w:rsidR="007311B5" w:rsidRPr="0065430D" w14:paraId="610C84C3" w14:textId="77777777" w:rsidTr="007311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9" w:type="pct"/>
            <w:noWrap/>
            <w:vAlign w:val="center"/>
            <w:hideMark/>
          </w:tcPr>
          <w:p w14:paraId="329D96A1" w14:textId="77777777" w:rsidR="007311B5" w:rsidRPr="0065430D" w:rsidRDefault="007311B5" w:rsidP="007311B5">
            <w:pPr>
              <w:jc w:val="center"/>
              <w:rPr>
                <w:color w:val="000000"/>
                <w:szCs w:val="22"/>
                <w:lang w:eastAsia="en-ZA"/>
              </w:rPr>
            </w:pPr>
            <w:r w:rsidRPr="0065430D">
              <w:rPr>
                <w:color w:val="000000"/>
                <w:szCs w:val="22"/>
                <w:lang w:eastAsia="en-ZA"/>
              </w:rPr>
              <w:t>Sex</w:t>
            </w:r>
          </w:p>
        </w:tc>
        <w:tc>
          <w:tcPr>
            <w:tcW w:w="1243" w:type="pct"/>
            <w:noWrap/>
            <w:vAlign w:val="center"/>
            <w:hideMark/>
          </w:tcPr>
          <w:p w14:paraId="62A86033" w14:textId="77777777" w:rsidR="007311B5" w:rsidRPr="0065430D" w:rsidRDefault="007311B5" w:rsidP="007311B5">
            <w:pPr>
              <w:jc w:val="center"/>
              <w:cnfStyle w:val="100000000000" w:firstRow="1" w:lastRow="0" w:firstColumn="0" w:lastColumn="0" w:oddVBand="0" w:evenVBand="0" w:oddHBand="0" w:evenHBand="0" w:firstRowFirstColumn="0" w:firstRowLastColumn="0" w:lastRowFirstColumn="0" w:lastRowLastColumn="0"/>
              <w:rPr>
                <w:color w:val="000000"/>
                <w:szCs w:val="22"/>
                <w:lang w:eastAsia="en-ZA"/>
              </w:rPr>
            </w:pPr>
            <w:proofErr w:type="spellStart"/>
            <w:r w:rsidRPr="0065430D">
              <w:rPr>
                <w:color w:val="000000"/>
                <w:szCs w:val="22"/>
                <w:lang w:eastAsia="en-ZA"/>
              </w:rPr>
              <w:t>Pclass</w:t>
            </w:r>
            <w:proofErr w:type="spellEnd"/>
          </w:p>
        </w:tc>
        <w:tc>
          <w:tcPr>
            <w:tcW w:w="1377" w:type="pct"/>
            <w:noWrap/>
            <w:vAlign w:val="center"/>
            <w:hideMark/>
          </w:tcPr>
          <w:p w14:paraId="707F69D4" w14:textId="77777777" w:rsidR="007311B5" w:rsidRPr="0065430D" w:rsidRDefault="007311B5" w:rsidP="007311B5">
            <w:pPr>
              <w:jc w:val="center"/>
              <w:cnfStyle w:val="100000000000" w:firstRow="1"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Title</w:t>
            </w:r>
          </w:p>
        </w:tc>
        <w:tc>
          <w:tcPr>
            <w:tcW w:w="1011" w:type="pct"/>
            <w:noWrap/>
            <w:vAlign w:val="center"/>
            <w:hideMark/>
          </w:tcPr>
          <w:p w14:paraId="58B85406" w14:textId="77777777" w:rsidR="007311B5" w:rsidRPr="0065430D" w:rsidRDefault="007311B5" w:rsidP="007311B5">
            <w:pPr>
              <w:jc w:val="center"/>
              <w:cnfStyle w:val="100000000000" w:firstRow="1"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Age</w:t>
            </w:r>
          </w:p>
        </w:tc>
      </w:tr>
      <w:tr w:rsidR="007311B5" w:rsidRPr="0065430D" w14:paraId="191FF3F2" w14:textId="77777777" w:rsidTr="007311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384E1A3C" w14:textId="77777777" w:rsidR="007311B5" w:rsidRPr="0065430D" w:rsidRDefault="007311B5" w:rsidP="00492C89">
            <w:pPr>
              <w:jc w:val="left"/>
              <w:rPr>
                <w:color w:val="000000"/>
                <w:szCs w:val="22"/>
                <w:lang w:eastAsia="en-ZA"/>
              </w:rPr>
            </w:pPr>
            <w:r w:rsidRPr="0065430D">
              <w:rPr>
                <w:color w:val="000000"/>
                <w:szCs w:val="22"/>
                <w:lang w:eastAsia="en-ZA"/>
              </w:rPr>
              <w:t>female</w:t>
            </w:r>
          </w:p>
        </w:tc>
        <w:tc>
          <w:tcPr>
            <w:tcW w:w="1243" w:type="pct"/>
            <w:noWrap/>
            <w:hideMark/>
          </w:tcPr>
          <w:p w14:paraId="27515121" w14:textId="77777777" w:rsidR="007311B5" w:rsidRPr="0065430D" w:rsidRDefault="007311B5" w:rsidP="00492C89">
            <w:pPr>
              <w:jc w:val="righ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1</w:t>
            </w:r>
          </w:p>
        </w:tc>
        <w:tc>
          <w:tcPr>
            <w:tcW w:w="1377" w:type="pct"/>
            <w:noWrap/>
            <w:hideMark/>
          </w:tcPr>
          <w:p w14:paraId="75A236F3"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Miss</w:t>
            </w:r>
          </w:p>
        </w:tc>
        <w:tc>
          <w:tcPr>
            <w:tcW w:w="1011" w:type="pct"/>
            <w:noWrap/>
            <w:hideMark/>
          </w:tcPr>
          <w:p w14:paraId="3B735823" w14:textId="77777777" w:rsidR="007311B5" w:rsidRPr="0065430D" w:rsidRDefault="007311B5" w:rsidP="00492C89">
            <w:pPr>
              <w:jc w:val="righ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30</w:t>
            </w:r>
          </w:p>
        </w:tc>
      </w:tr>
      <w:tr w:rsidR="007311B5" w:rsidRPr="0065430D" w14:paraId="7E65D130" w14:textId="77777777" w:rsidTr="007311B5">
        <w:trPr>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79DE4940" w14:textId="77777777" w:rsidR="007311B5" w:rsidRPr="0065430D" w:rsidRDefault="007311B5" w:rsidP="00492C89">
            <w:pPr>
              <w:jc w:val="center"/>
              <w:rPr>
                <w:color w:val="000000"/>
                <w:szCs w:val="22"/>
                <w:lang w:eastAsia="en-ZA"/>
              </w:rPr>
            </w:pPr>
          </w:p>
        </w:tc>
        <w:tc>
          <w:tcPr>
            <w:tcW w:w="1243" w:type="pct"/>
            <w:noWrap/>
            <w:hideMark/>
          </w:tcPr>
          <w:p w14:paraId="5FAD213F" w14:textId="77777777" w:rsidR="007311B5" w:rsidRPr="0065430D" w:rsidRDefault="007311B5" w:rsidP="00492C89">
            <w:pPr>
              <w:jc w:val="left"/>
              <w:cnfStyle w:val="000000000000" w:firstRow="0" w:lastRow="0" w:firstColumn="0" w:lastColumn="0" w:oddVBand="0" w:evenVBand="0" w:oddHBand="0" w:evenHBand="0" w:firstRowFirstColumn="0" w:firstRowLastColumn="0" w:lastRowFirstColumn="0" w:lastRowLastColumn="0"/>
              <w:rPr>
                <w:lang w:eastAsia="en-ZA"/>
              </w:rPr>
            </w:pPr>
          </w:p>
        </w:tc>
        <w:tc>
          <w:tcPr>
            <w:tcW w:w="1377" w:type="pct"/>
            <w:noWrap/>
            <w:hideMark/>
          </w:tcPr>
          <w:p w14:paraId="0FE1579D" w14:textId="77777777" w:rsidR="007311B5" w:rsidRPr="0065430D" w:rsidRDefault="007311B5" w:rsidP="00492C89">
            <w:pPr>
              <w:jc w:val="lef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Mrs</w:t>
            </w:r>
          </w:p>
        </w:tc>
        <w:tc>
          <w:tcPr>
            <w:tcW w:w="1011" w:type="pct"/>
            <w:noWrap/>
            <w:hideMark/>
          </w:tcPr>
          <w:p w14:paraId="17BFE0BC" w14:textId="77777777" w:rsidR="007311B5" w:rsidRPr="0065430D" w:rsidRDefault="007311B5" w:rsidP="00492C89">
            <w:pPr>
              <w:jc w:val="righ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45</w:t>
            </w:r>
          </w:p>
        </w:tc>
      </w:tr>
      <w:tr w:rsidR="007311B5" w:rsidRPr="0065430D" w14:paraId="514D74A3" w14:textId="77777777" w:rsidTr="007311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231729BB" w14:textId="77777777" w:rsidR="007311B5" w:rsidRPr="0065430D" w:rsidRDefault="007311B5" w:rsidP="00492C89">
            <w:pPr>
              <w:jc w:val="center"/>
              <w:rPr>
                <w:color w:val="000000"/>
                <w:szCs w:val="22"/>
                <w:lang w:eastAsia="en-ZA"/>
              </w:rPr>
            </w:pPr>
          </w:p>
        </w:tc>
        <w:tc>
          <w:tcPr>
            <w:tcW w:w="1243" w:type="pct"/>
            <w:noWrap/>
            <w:hideMark/>
          </w:tcPr>
          <w:p w14:paraId="4AA8B82F"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lang w:eastAsia="en-ZA"/>
              </w:rPr>
            </w:pPr>
          </w:p>
        </w:tc>
        <w:tc>
          <w:tcPr>
            <w:tcW w:w="1377" w:type="pct"/>
            <w:noWrap/>
            <w:hideMark/>
          </w:tcPr>
          <w:p w14:paraId="45AEC754"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Rare</w:t>
            </w:r>
          </w:p>
        </w:tc>
        <w:tc>
          <w:tcPr>
            <w:tcW w:w="1011" w:type="pct"/>
            <w:noWrap/>
            <w:hideMark/>
          </w:tcPr>
          <w:p w14:paraId="72512166" w14:textId="77777777" w:rsidR="007311B5" w:rsidRPr="0065430D" w:rsidRDefault="007311B5" w:rsidP="00492C89">
            <w:pPr>
              <w:jc w:val="righ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43.5</w:t>
            </w:r>
          </w:p>
        </w:tc>
      </w:tr>
      <w:tr w:rsidR="007311B5" w:rsidRPr="0065430D" w14:paraId="48C2411D" w14:textId="77777777" w:rsidTr="007311B5">
        <w:trPr>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23806C54" w14:textId="77777777" w:rsidR="007311B5" w:rsidRPr="0065430D" w:rsidRDefault="007311B5" w:rsidP="00492C89">
            <w:pPr>
              <w:jc w:val="center"/>
              <w:rPr>
                <w:color w:val="000000"/>
                <w:szCs w:val="22"/>
                <w:lang w:eastAsia="en-ZA"/>
              </w:rPr>
            </w:pPr>
          </w:p>
        </w:tc>
        <w:tc>
          <w:tcPr>
            <w:tcW w:w="1243" w:type="pct"/>
            <w:noWrap/>
            <w:hideMark/>
          </w:tcPr>
          <w:p w14:paraId="10C8A790" w14:textId="77777777" w:rsidR="007311B5" w:rsidRPr="0065430D" w:rsidRDefault="007311B5" w:rsidP="00492C89">
            <w:pPr>
              <w:jc w:val="righ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2</w:t>
            </w:r>
          </w:p>
        </w:tc>
        <w:tc>
          <w:tcPr>
            <w:tcW w:w="1377" w:type="pct"/>
            <w:noWrap/>
            <w:hideMark/>
          </w:tcPr>
          <w:p w14:paraId="7CD0F901" w14:textId="77777777" w:rsidR="007311B5" w:rsidRPr="0065430D" w:rsidRDefault="007311B5" w:rsidP="00492C89">
            <w:pPr>
              <w:jc w:val="lef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Miss</w:t>
            </w:r>
          </w:p>
        </w:tc>
        <w:tc>
          <w:tcPr>
            <w:tcW w:w="1011" w:type="pct"/>
            <w:noWrap/>
            <w:hideMark/>
          </w:tcPr>
          <w:p w14:paraId="70ACA479" w14:textId="77777777" w:rsidR="007311B5" w:rsidRPr="0065430D" w:rsidRDefault="007311B5" w:rsidP="00492C89">
            <w:pPr>
              <w:jc w:val="righ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20</w:t>
            </w:r>
          </w:p>
        </w:tc>
      </w:tr>
      <w:tr w:rsidR="007311B5" w:rsidRPr="0065430D" w14:paraId="1A86A701" w14:textId="77777777" w:rsidTr="007311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5F48CCD3" w14:textId="77777777" w:rsidR="007311B5" w:rsidRPr="0065430D" w:rsidRDefault="007311B5" w:rsidP="00492C89">
            <w:pPr>
              <w:jc w:val="center"/>
              <w:rPr>
                <w:color w:val="000000"/>
                <w:szCs w:val="22"/>
                <w:lang w:eastAsia="en-ZA"/>
              </w:rPr>
            </w:pPr>
          </w:p>
        </w:tc>
        <w:tc>
          <w:tcPr>
            <w:tcW w:w="1243" w:type="pct"/>
            <w:noWrap/>
            <w:hideMark/>
          </w:tcPr>
          <w:p w14:paraId="06E6ABF3"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lang w:eastAsia="en-ZA"/>
              </w:rPr>
            </w:pPr>
          </w:p>
        </w:tc>
        <w:tc>
          <w:tcPr>
            <w:tcW w:w="1377" w:type="pct"/>
            <w:noWrap/>
            <w:hideMark/>
          </w:tcPr>
          <w:p w14:paraId="5A5F2EF7"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Mrs</w:t>
            </w:r>
          </w:p>
        </w:tc>
        <w:tc>
          <w:tcPr>
            <w:tcW w:w="1011" w:type="pct"/>
            <w:noWrap/>
            <w:hideMark/>
          </w:tcPr>
          <w:p w14:paraId="70D8A186" w14:textId="77777777" w:rsidR="007311B5" w:rsidRPr="0065430D" w:rsidRDefault="007311B5" w:rsidP="00492C89">
            <w:pPr>
              <w:jc w:val="righ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30.5</w:t>
            </w:r>
          </w:p>
        </w:tc>
      </w:tr>
      <w:tr w:rsidR="007311B5" w:rsidRPr="0065430D" w14:paraId="0B292073" w14:textId="77777777" w:rsidTr="007311B5">
        <w:trPr>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3AC19F84" w14:textId="77777777" w:rsidR="007311B5" w:rsidRPr="0065430D" w:rsidRDefault="007311B5" w:rsidP="00492C89">
            <w:pPr>
              <w:jc w:val="center"/>
              <w:rPr>
                <w:color w:val="000000"/>
                <w:szCs w:val="22"/>
                <w:lang w:eastAsia="en-ZA"/>
              </w:rPr>
            </w:pPr>
          </w:p>
        </w:tc>
        <w:tc>
          <w:tcPr>
            <w:tcW w:w="1243" w:type="pct"/>
            <w:noWrap/>
            <w:hideMark/>
          </w:tcPr>
          <w:p w14:paraId="31114FBD" w14:textId="77777777" w:rsidR="007311B5" w:rsidRPr="0065430D" w:rsidRDefault="007311B5" w:rsidP="00492C89">
            <w:pPr>
              <w:jc w:val="righ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3</w:t>
            </w:r>
          </w:p>
        </w:tc>
        <w:tc>
          <w:tcPr>
            <w:tcW w:w="1377" w:type="pct"/>
            <w:noWrap/>
            <w:hideMark/>
          </w:tcPr>
          <w:p w14:paraId="002CD5C3" w14:textId="77777777" w:rsidR="007311B5" w:rsidRPr="0065430D" w:rsidRDefault="007311B5" w:rsidP="00492C89">
            <w:pPr>
              <w:jc w:val="lef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Miss</w:t>
            </w:r>
          </w:p>
        </w:tc>
        <w:tc>
          <w:tcPr>
            <w:tcW w:w="1011" w:type="pct"/>
            <w:noWrap/>
            <w:hideMark/>
          </w:tcPr>
          <w:p w14:paraId="5ACFC296" w14:textId="77777777" w:rsidR="007311B5" w:rsidRPr="0065430D" w:rsidRDefault="007311B5" w:rsidP="00492C89">
            <w:pPr>
              <w:jc w:val="righ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18</w:t>
            </w:r>
          </w:p>
        </w:tc>
      </w:tr>
      <w:tr w:rsidR="007311B5" w:rsidRPr="0065430D" w14:paraId="52614200" w14:textId="77777777" w:rsidTr="007311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43CE9566" w14:textId="77777777" w:rsidR="007311B5" w:rsidRPr="0065430D" w:rsidRDefault="007311B5" w:rsidP="00492C89">
            <w:pPr>
              <w:jc w:val="center"/>
              <w:rPr>
                <w:color w:val="000000"/>
                <w:szCs w:val="22"/>
                <w:lang w:eastAsia="en-ZA"/>
              </w:rPr>
            </w:pPr>
          </w:p>
        </w:tc>
        <w:tc>
          <w:tcPr>
            <w:tcW w:w="1243" w:type="pct"/>
            <w:noWrap/>
            <w:hideMark/>
          </w:tcPr>
          <w:p w14:paraId="674637AE"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lang w:eastAsia="en-ZA"/>
              </w:rPr>
            </w:pPr>
          </w:p>
        </w:tc>
        <w:tc>
          <w:tcPr>
            <w:tcW w:w="1377" w:type="pct"/>
            <w:noWrap/>
            <w:hideMark/>
          </w:tcPr>
          <w:p w14:paraId="0BD2EEF2"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Mrs</w:t>
            </w:r>
          </w:p>
        </w:tc>
        <w:tc>
          <w:tcPr>
            <w:tcW w:w="1011" w:type="pct"/>
            <w:noWrap/>
            <w:hideMark/>
          </w:tcPr>
          <w:p w14:paraId="57BF6605" w14:textId="77777777" w:rsidR="007311B5" w:rsidRPr="0065430D" w:rsidRDefault="007311B5" w:rsidP="00492C89">
            <w:pPr>
              <w:jc w:val="righ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31</w:t>
            </w:r>
          </w:p>
        </w:tc>
      </w:tr>
      <w:tr w:rsidR="007311B5" w:rsidRPr="0065430D" w14:paraId="438E3324" w14:textId="77777777" w:rsidTr="007311B5">
        <w:trPr>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782DD6D5" w14:textId="77777777" w:rsidR="007311B5" w:rsidRPr="0065430D" w:rsidRDefault="007311B5" w:rsidP="00492C89">
            <w:pPr>
              <w:jc w:val="left"/>
              <w:rPr>
                <w:color w:val="000000"/>
                <w:szCs w:val="22"/>
                <w:lang w:eastAsia="en-ZA"/>
              </w:rPr>
            </w:pPr>
            <w:r w:rsidRPr="0065430D">
              <w:rPr>
                <w:color w:val="000000"/>
                <w:szCs w:val="22"/>
                <w:lang w:eastAsia="en-ZA"/>
              </w:rPr>
              <w:t>male</w:t>
            </w:r>
          </w:p>
        </w:tc>
        <w:tc>
          <w:tcPr>
            <w:tcW w:w="1243" w:type="pct"/>
            <w:noWrap/>
            <w:hideMark/>
          </w:tcPr>
          <w:p w14:paraId="1197AB9C" w14:textId="77777777" w:rsidR="007311B5" w:rsidRPr="0065430D" w:rsidRDefault="007311B5" w:rsidP="00492C89">
            <w:pPr>
              <w:jc w:val="righ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1</w:t>
            </w:r>
          </w:p>
        </w:tc>
        <w:tc>
          <w:tcPr>
            <w:tcW w:w="1377" w:type="pct"/>
            <w:noWrap/>
            <w:hideMark/>
          </w:tcPr>
          <w:p w14:paraId="029F2776" w14:textId="77777777" w:rsidR="007311B5" w:rsidRPr="0065430D" w:rsidRDefault="007311B5" w:rsidP="00492C89">
            <w:pPr>
              <w:jc w:val="lef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Master</w:t>
            </w:r>
          </w:p>
        </w:tc>
        <w:tc>
          <w:tcPr>
            <w:tcW w:w="1011" w:type="pct"/>
            <w:noWrap/>
            <w:hideMark/>
          </w:tcPr>
          <w:p w14:paraId="22083CC5" w14:textId="77777777" w:rsidR="007311B5" w:rsidRPr="0065430D" w:rsidRDefault="007311B5" w:rsidP="00492C89">
            <w:pPr>
              <w:jc w:val="righ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6</w:t>
            </w:r>
          </w:p>
        </w:tc>
      </w:tr>
      <w:tr w:rsidR="007311B5" w:rsidRPr="0065430D" w14:paraId="5A2F01B6" w14:textId="77777777" w:rsidTr="007311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414CB37C" w14:textId="77777777" w:rsidR="007311B5" w:rsidRPr="0065430D" w:rsidRDefault="007311B5" w:rsidP="00492C89">
            <w:pPr>
              <w:jc w:val="center"/>
              <w:rPr>
                <w:color w:val="000000"/>
                <w:szCs w:val="22"/>
                <w:lang w:eastAsia="en-ZA"/>
              </w:rPr>
            </w:pPr>
          </w:p>
        </w:tc>
        <w:tc>
          <w:tcPr>
            <w:tcW w:w="1243" w:type="pct"/>
            <w:noWrap/>
            <w:hideMark/>
          </w:tcPr>
          <w:p w14:paraId="368E79DC"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lang w:eastAsia="en-ZA"/>
              </w:rPr>
            </w:pPr>
          </w:p>
        </w:tc>
        <w:tc>
          <w:tcPr>
            <w:tcW w:w="1377" w:type="pct"/>
            <w:noWrap/>
            <w:hideMark/>
          </w:tcPr>
          <w:p w14:paraId="12E5B049"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Mr</w:t>
            </w:r>
          </w:p>
        </w:tc>
        <w:tc>
          <w:tcPr>
            <w:tcW w:w="1011" w:type="pct"/>
            <w:noWrap/>
            <w:hideMark/>
          </w:tcPr>
          <w:p w14:paraId="2FF47BC8" w14:textId="77777777" w:rsidR="007311B5" w:rsidRPr="0065430D" w:rsidRDefault="007311B5" w:rsidP="00492C89">
            <w:pPr>
              <w:jc w:val="righ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41.5</w:t>
            </w:r>
          </w:p>
        </w:tc>
      </w:tr>
      <w:tr w:rsidR="007311B5" w:rsidRPr="0065430D" w14:paraId="6136DB81" w14:textId="77777777" w:rsidTr="007311B5">
        <w:trPr>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58618B57" w14:textId="77777777" w:rsidR="007311B5" w:rsidRPr="0065430D" w:rsidRDefault="007311B5" w:rsidP="00492C89">
            <w:pPr>
              <w:jc w:val="center"/>
              <w:rPr>
                <w:color w:val="000000"/>
                <w:szCs w:val="22"/>
                <w:lang w:eastAsia="en-ZA"/>
              </w:rPr>
            </w:pPr>
          </w:p>
        </w:tc>
        <w:tc>
          <w:tcPr>
            <w:tcW w:w="1243" w:type="pct"/>
            <w:noWrap/>
            <w:hideMark/>
          </w:tcPr>
          <w:p w14:paraId="312B7BD9" w14:textId="77777777" w:rsidR="007311B5" w:rsidRPr="0065430D" w:rsidRDefault="007311B5" w:rsidP="00492C89">
            <w:pPr>
              <w:jc w:val="left"/>
              <w:cnfStyle w:val="000000000000" w:firstRow="0" w:lastRow="0" w:firstColumn="0" w:lastColumn="0" w:oddVBand="0" w:evenVBand="0" w:oddHBand="0" w:evenHBand="0" w:firstRowFirstColumn="0" w:firstRowLastColumn="0" w:lastRowFirstColumn="0" w:lastRowLastColumn="0"/>
              <w:rPr>
                <w:lang w:eastAsia="en-ZA"/>
              </w:rPr>
            </w:pPr>
          </w:p>
        </w:tc>
        <w:tc>
          <w:tcPr>
            <w:tcW w:w="1377" w:type="pct"/>
            <w:noWrap/>
            <w:hideMark/>
          </w:tcPr>
          <w:p w14:paraId="6C3AF53E" w14:textId="77777777" w:rsidR="007311B5" w:rsidRPr="0065430D" w:rsidRDefault="007311B5" w:rsidP="00492C89">
            <w:pPr>
              <w:jc w:val="lef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Rare</w:t>
            </w:r>
          </w:p>
        </w:tc>
        <w:tc>
          <w:tcPr>
            <w:tcW w:w="1011" w:type="pct"/>
            <w:noWrap/>
            <w:hideMark/>
          </w:tcPr>
          <w:p w14:paraId="0AF36C91" w14:textId="77777777" w:rsidR="007311B5" w:rsidRPr="0065430D" w:rsidRDefault="007311B5" w:rsidP="00492C89">
            <w:pPr>
              <w:jc w:val="righ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49.5</w:t>
            </w:r>
          </w:p>
        </w:tc>
      </w:tr>
      <w:tr w:rsidR="007311B5" w:rsidRPr="0065430D" w14:paraId="12AFBA8E" w14:textId="77777777" w:rsidTr="007311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108FBEAE" w14:textId="77777777" w:rsidR="007311B5" w:rsidRPr="0065430D" w:rsidRDefault="007311B5" w:rsidP="00492C89">
            <w:pPr>
              <w:jc w:val="center"/>
              <w:rPr>
                <w:color w:val="000000"/>
                <w:szCs w:val="22"/>
                <w:lang w:eastAsia="en-ZA"/>
              </w:rPr>
            </w:pPr>
          </w:p>
        </w:tc>
        <w:tc>
          <w:tcPr>
            <w:tcW w:w="1243" w:type="pct"/>
            <w:noWrap/>
            <w:hideMark/>
          </w:tcPr>
          <w:p w14:paraId="7592D261" w14:textId="77777777" w:rsidR="007311B5" w:rsidRPr="0065430D" w:rsidRDefault="007311B5" w:rsidP="00492C89">
            <w:pPr>
              <w:jc w:val="righ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2</w:t>
            </w:r>
          </w:p>
        </w:tc>
        <w:tc>
          <w:tcPr>
            <w:tcW w:w="1377" w:type="pct"/>
            <w:noWrap/>
            <w:hideMark/>
          </w:tcPr>
          <w:p w14:paraId="1C9DC3C8"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Master</w:t>
            </w:r>
          </w:p>
        </w:tc>
        <w:tc>
          <w:tcPr>
            <w:tcW w:w="1011" w:type="pct"/>
            <w:noWrap/>
            <w:hideMark/>
          </w:tcPr>
          <w:p w14:paraId="41B24A31" w14:textId="77777777" w:rsidR="007311B5" w:rsidRPr="0065430D" w:rsidRDefault="007311B5" w:rsidP="00492C89">
            <w:pPr>
              <w:jc w:val="righ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2</w:t>
            </w:r>
          </w:p>
        </w:tc>
      </w:tr>
      <w:tr w:rsidR="007311B5" w:rsidRPr="0065430D" w14:paraId="07C33A53" w14:textId="77777777" w:rsidTr="007311B5">
        <w:trPr>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7A9489E9" w14:textId="77777777" w:rsidR="007311B5" w:rsidRPr="0065430D" w:rsidRDefault="007311B5" w:rsidP="00492C89">
            <w:pPr>
              <w:jc w:val="center"/>
              <w:rPr>
                <w:color w:val="000000"/>
                <w:szCs w:val="22"/>
                <w:lang w:eastAsia="en-ZA"/>
              </w:rPr>
            </w:pPr>
          </w:p>
        </w:tc>
        <w:tc>
          <w:tcPr>
            <w:tcW w:w="1243" w:type="pct"/>
            <w:noWrap/>
            <w:hideMark/>
          </w:tcPr>
          <w:p w14:paraId="2F7BB5EB" w14:textId="77777777" w:rsidR="007311B5" w:rsidRPr="0065430D" w:rsidRDefault="007311B5" w:rsidP="00492C89">
            <w:pPr>
              <w:jc w:val="left"/>
              <w:cnfStyle w:val="000000000000" w:firstRow="0" w:lastRow="0" w:firstColumn="0" w:lastColumn="0" w:oddVBand="0" w:evenVBand="0" w:oddHBand="0" w:evenHBand="0" w:firstRowFirstColumn="0" w:firstRowLastColumn="0" w:lastRowFirstColumn="0" w:lastRowLastColumn="0"/>
              <w:rPr>
                <w:lang w:eastAsia="en-ZA"/>
              </w:rPr>
            </w:pPr>
          </w:p>
        </w:tc>
        <w:tc>
          <w:tcPr>
            <w:tcW w:w="1377" w:type="pct"/>
            <w:noWrap/>
            <w:hideMark/>
          </w:tcPr>
          <w:p w14:paraId="37FEBF07" w14:textId="77777777" w:rsidR="007311B5" w:rsidRPr="0065430D" w:rsidRDefault="007311B5" w:rsidP="00492C89">
            <w:pPr>
              <w:jc w:val="lef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Mr</w:t>
            </w:r>
          </w:p>
        </w:tc>
        <w:tc>
          <w:tcPr>
            <w:tcW w:w="1011" w:type="pct"/>
            <w:noWrap/>
            <w:hideMark/>
          </w:tcPr>
          <w:p w14:paraId="0BF99344" w14:textId="77777777" w:rsidR="007311B5" w:rsidRPr="0065430D" w:rsidRDefault="007311B5" w:rsidP="00492C89">
            <w:pPr>
              <w:jc w:val="righ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30</w:t>
            </w:r>
          </w:p>
        </w:tc>
      </w:tr>
      <w:tr w:rsidR="007311B5" w:rsidRPr="0065430D" w14:paraId="28AA48F2" w14:textId="77777777" w:rsidTr="007311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67A13686" w14:textId="77777777" w:rsidR="007311B5" w:rsidRPr="0065430D" w:rsidRDefault="007311B5" w:rsidP="00492C89">
            <w:pPr>
              <w:jc w:val="center"/>
              <w:rPr>
                <w:color w:val="000000"/>
                <w:szCs w:val="22"/>
                <w:lang w:eastAsia="en-ZA"/>
              </w:rPr>
            </w:pPr>
          </w:p>
        </w:tc>
        <w:tc>
          <w:tcPr>
            <w:tcW w:w="1243" w:type="pct"/>
            <w:noWrap/>
            <w:hideMark/>
          </w:tcPr>
          <w:p w14:paraId="2EB5B19C"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lang w:eastAsia="en-ZA"/>
              </w:rPr>
            </w:pPr>
          </w:p>
        </w:tc>
        <w:tc>
          <w:tcPr>
            <w:tcW w:w="1377" w:type="pct"/>
            <w:noWrap/>
            <w:hideMark/>
          </w:tcPr>
          <w:p w14:paraId="0B6B7BFA"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Rare</w:t>
            </w:r>
          </w:p>
        </w:tc>
        <w:tc>
          <w:tcPr>
            <w:tcW w:w="1011" w:type="pct"/>
            <w:noWrap/>
            <w:hideMark/>
          </w:tcPr>
          <w:p w14:paraId="03AEF692" w14:textId="77777777" w:rsidR="007311B5" w:rsidRPr="0065430D" w:rsidRDefault="007311B5" w:rsidP="00492C89">
            <w:pPr>
              <w:jc w:val="righ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41.5</w:t>
            </w:r>
          </w:p>
        </w:tc>
      </w:tr>
      <w:tr w:rsidR="007311B5" w:rsidRPr="0065430D" w14:paraId="0FF8DB15" w14:textId="77777777" w:rsidTr="007311B5">
        <w:trPr>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27BD466E" w14:textId="77777777" w:rsidR="007311B5" w:rsidRPr="0065430D" w:rsidRDefault="007311B5" w:rsidP="00492C89">
            <w:pPr>
              <w:jc w:val="center"/>
              <w:rPr>
                <w:color w:val="000000"/>
                <w:szCs w:val="22"/>
                <w:lang w:eastAsia="en-ZA"/>
              </w:rPr>
            </w:pPr>
          </w:p>
        </w:tc>
        <w:tc>
          <w:tcPr>
            <w:tcW w:w="1243" w:type="pct"/>
            <w:noWrap/>
            <w:hideMark/>
          </w:tcPr>
          <w:p w14:paraId="2343ADA0" w14:textId="77777777" w:rsidR="007311B5" w:rsidRPr="0065430D" w:rsidRDefault="007311B5" w:rsidP="00492C89">
            <w:pPr>
              <w:jc w:val="righ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3</w:t>
            </w:r>
          </w:p>
        </w:tc>
        <w:tc>
          <w:tcPr>
            <w:tcW w:w="1377" w:type="pct"/>
            <w:noWrap/>
            <w:hideMark/>
          </w:tcPr>
          <w:p w14:paraId="7668876C" w14:textId="77777777" w:rsidR="007311B5" w:rsidRPr="0065430D" w:rsidRDefault="007311B5" w:rsidP="00492C89">
            <w:pPr>
              <w:jc w:val="lef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Master</w:t>
            </w:r>
          </w:p>
        </w:tc>
        <w:tc>
          <w:tcPr>
            <w:tcW w:w="1011" w:type="pct"/>
            <w:noWrap/>
            <w:hideMark/>
          </w:tcPr>
          <w:p w14:paraId="25327AA9" w14:textId="77777777" w:rsidR="007311B5" w:rsidRPr="0065430D" w:rsidRDefault="007311B5" w:rsidP="00492C89">
            <w:pPr>
              <w:jc w:val="right"/>
              <w:cnfStyle w:val="000000000000" w:firstRow="0" w:lastRow="0" w:firstColumn="0" w:lastColumn="0" w:oddVBand="0" w:evenVBand="0" w:oddHBand="0" w:evenHBand="0" w:firstRowFirstColumn="0" w:firstRowLastColumn="0" w:lastRowFirstColumn="0" w:lastRowLastColumn="0"/>
              <w:rPr>
                <w:color w:val="000000"/>
                <w:szCs w:val="22"/>
                <w:lang w:eastAsia="en-ZA"/>
              </w:rPr>
            </w:pPr>
            <w:r w:rsidRPr="0065430D">
              <w:rPr>
                <w:color w:val="000000"/>
                <w:szCs w:val="22"/>
                <w:lang w:eastAsia="en-ZA"/>
              </w:rPr>
              <w:t>6</w:t>
            </w:r>
          </w:p>
        </w:tc>
      </w:tr>
      <w:tr w:rsidR="007311B5" w:rsidRPr="0065430D" w14:paraId="2BF2135B" w14:textId="77777777" w:rsidTr="007311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9" w:type="pct"/>
            <w:noWrap/>
            <w:hideMark/>
          </w:tcPr>
          <w:p w14:paraId="58F95DEA" w14:textId="77777777" w:rsidR="007311B5" w:rsidRPr="0065430D" w:rsidRDefault="007311B5" w:rsidP="00492C89">
            <w:pPr>
              <w:jc w:val="center"/>
              <w:rPr>
                <w:color w:val="000000"/>
                <w:szCs w:val="22"/>
                <w:lang w:eastAsia="en-ZA"/>
              </w:rPr>
            </w:pPr>
          </w:p>
        </w:tc>
        <w:tc>
          <w:tcPr>
            <w:tcW w:w="1243" w:type="pct"/>
            <w:noWrap/>
            <w:hideMark/>
          </w:tcPr>
          <w:p w14:paraId="7194B711"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lang w:eastAsia="en-ZA"/>
              </w:rPr>
            </w:pPr>
          </w:p>
        </w:tc>
        <w:tc>
          <w:tcPr>
            <w:tcW w:w="1377" w:type="pct"/>
            <w:noWrap/>
            <w:hideMark/>
          </w:tcPr>
          <w:p w14:paraId="713FF7F1" w14:textId="77777777" w:rsidR="007311B5" w:rsidRPr="0065430D" w:rsidRDefault="007311B5" w:rsidP="00492C89">
            <w:pPr>
              <w:jc w:val="lef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Mr</w:t>
            </w:r>
          </w:p>
        </w:tc>
        <w:tc>
          <w:tcPr>
            <w:tcW w:w="1011" w:type="pct"/>
            <w:noWrap/>
            <w:hideMark/>
          </w:tcPr>
          <w:p w14:paraId="30459F81" w14:textId="77777777" w:rsidR="007311B5" w:rsidRPr="0065430D" w:rsidRDefault="007311B5" w:rsidP="00492C89">
            <w:pPr>
              <w:jc w:val="right"/>
              <w:cnfStyle w:val="000000100000" w:firstRow="0" w:lastRow="0" w:firstColumn="0" w:lastColumn="0" w:oddVBand="0" w:evenVBand="0" w:oddHBand="1" w:evenHBand="0" w:firstRowFirstColumn="0" w:firstRowLastColumn="0" w:lastRowFirstColumn="0" w:lastRowLastColumn="0"/>
              <w:rPr>
                <w:color w:val="000000"/>
                <w:szCs w:val="22"/>
                <w:lang w:eastAsia="en-ZA"/>
              </w:rPr>
            </w:pPr>
            <w:r w:rsidRPr="0065430D">
              <w:rPr>
                <w:color w:val="000000"/>
                <w:szCs w:val="22"/>
                <w:lang w:eastAsia="en-ZA"/>
              </w:rPr>
              <w:t>26</w:t>
            </w:r>
          </w:p>
        </w:tc>
      </w:tr>
    </w:tbl>
    <w:p w14:paraId="23D3B2B1" w14:textId="200EF88C" w:rsidR="004F3485" w:rsidRPr="0065430D" w:rsidRDefault="007311B5" w:rsidP="004F3485">
      <w:r w:rsidRPr="0065430D">
        <w:lastRenderedPageBreak/>
        <w:t>When a passenger’s age is missing, their age will be computed based firstly on their sex, then their class, and finally their title. The age values displayed in the table above represents the median of the age values for the preceding categories</w:t>
      </w:r>
    </w:p>
    <w:p w14:paraId="08F367C1" w14:textId="0BD733E4" w:rsidR="004F3485" w:rsidRPr="0065430D" w:rsidRDefault="004F3485" w:rsidP="004F3485">
      <w:pPr>
        <w:pStyle w:val="Heading4"/>
        <w:rPr>
          <w:rFonts w:ascii="Times New Roman" w:hAnsi="Times New Roman" w:cs="Times New Roman"/>
        </w:rPr>
      </w:pPr>
      <w:r w:rsidRPr="0065430D">
        <w:rPr>
          <w:rFonts w:ascii="Times New Roman" w:hAnsi="Times New Roman" w:cs="Times New Roman"/>
        </w:rPr>
        <w:t>Fare</w:t>
      </w:r>
    </w:p>
    <w:p w14:paraId="59EE63E1" w14:textId="69E0CE1F" w:rsidR="007311B5" w:rsidRPr="0065430D" w:rsidRDefault="007311B5" w:rsidP="007311B5">
      <w:r w:rsidRPr="0065430D">
        <w:t>This same approach is followed for the missing Fare values. Due to the fact that there are only 18 missing values this was deemed adequate.</w:t>
      </w:r>
    </w:p>
    <w:p w14:paraId="262B011C" w14:textId="5AD64AE3" w:rsidR="004F3485" w:rsidRPr="0065430D" w:rsidRDefault="004F3485" w:rsidP="004F3485"/>
    <w:p w14:paraId="6A03DDC0" w14:textId="70506415" w:rsidR="004F3485" w:rsidRPr="0065430D" w:rsidRDefault="004F3485" w:rsidP="004F3485">
      <w:pPr>
        <w:pStyle w:val="Heading4"/>
        <w:rPr>
          <w:rFonts w:ascii="Times New Roman" w:hAnsi="Times New Roman" w:cs="Times New Roman"/>
        </w:rPr>
      </w:pPr>
      <w:r w:rsidRPr="0065430D">
        <w:rPr>
          <w:rFonts w:ascii="Times New Roman" w:hAnsi="Times New Roman" w:cs="Times New Roman"/>
        </w:rPr>
        <w:t>Cabin</w:t>
      </w:r>
    </w:p>
    <w:p w14:paraId="571C7E40" w14:textId="16A5E93B" w:rsidR="007311B5" w:rsidRPr="0065430D" w:rsidRDefault="007311B5" w:rsidP="007311B5">
      <w:r w:rsidRPr="0065430D">
        <w:t xml:space="preserve">The cabin feature supplies some cabin levels and numbers i.e. C25 is cabin level 3 and cabin number 25. However, there are mostly null values for this category. </w:t>
      </w:r>
      <w:proofErr w:type="gramStart"/>
      <w:r w:rsidRPr="0065430D">
        <w:t>Therefore</w:t>
      </w:r>
      <w:proofErr w:type="gramEnd"/>
      <w:r w:rsidRPr="0065430D">
        <w:t xml:space="preserve"> this category was dropped  </w:t>
      </w:r>
    </w:p>
    <w:p w14:paraId="14A77CBD" w14:textId="78690BC4" w:rsidR="004F3485" w:rsidRPr="0065430D" w:rsidRDefault="004F3485" w:rsidP="004F3485"/>
    <w:p w14:paraId="70F54560" w14:textId="64BD183B" w:rsidR="004F3485" w:rsidRPr="0065430D" w:rsidRDefault="007311B5" w:rsidP="004F3485">
      <w:pPr>
        <w:pStyle w:val="Heading4"/>
        <w:rPr>
          <w:rFonts w:ascii="Times New Roman" w:hAnsi="Times New Roman" w:cs="Times New Roman"/>
        </w:rPr>
      </w:pPr>
      <w:r w:rsidRPr="0065430D">
        <w:rPr>
          <w:rFonts w:ascii="Times New Roman" w:hAnsi="Times New Roman" w:cs="Times New Roman"/>
        </w:rPr>
        <w:t>Embarked</w:t>
      </w:r>
    </w:p>
    <w:p w14:paraId="4B4A632E" w14:textId="2EC1B52D" w:rsidR="009274BE" w:rsidRPr="0065430D" w:rsidRDefault="007311B5" w:rsidP="009274BE">
      <w:pPr>
        <w:pStyle w:val="Text1"/>
        <w:rPr>
          <w:rFonts w:cs="Times New Roman"/>
        </w:rPr>
      </w:pPr>
      <w:r w:rsidRPr="0065430D">
        <w:rPr>
          <w:rFonts w:cs="Times New Roman"/>
        </w:rPr>
        <w:t xml:space="preserve">The embarked feature was also deemed less important and the two missing values will simply </w:t>
      </w:r>
      <w:proofErr w:type="gramStart"/>
      <w:r w:rsidRPr="0065430D">
        <w:rPr>
          <w:rFonts w:cs="Times New Roman"/>
        </w:rPr>
        <w:t>filled</w:t>
      </w:r>
      <w:proofErr w:type="gramEnd"/>
      <w:r w:rsidRPr="0065430D">
        <w:rPr>
          <w:rFonts w:cs="Times New Roman"/>
        </w:rPr>
        <w:t xml:space="preserve"> by the most common value i.e. ‘S’</w:t>
      </w:r>
    </w:p>
    <w:p w14:paraId="58503E36" w14:textId="196F86AB" w:rsidR="007311B5" w:rsidRPr="0065430D" w:rsidRDefault="007311B5" w:rsidP="009274BE">
      <w:pPr>
        <w:pStyle w:val="Text1"/>
        <w:rPr>
          <w:rFonts w:cs="Times New Roman"/>
        </w:rPr>
      </w:pPr>
    </w:p>
    <w:p w14:paraId="668E1AEC" w14:textId="5A0178D5" w:rsidR="007311B5" w:rsidRPr="0065430D" w:rsidRDefault="007311B5" w:rsidP="007311B5">
      <w:pPr>
        <w:pStyle w:val="Heading3"/>
        <w:rPr>
          <w:rFonts w:ascii="Times New Roman" w:hAnsi="Times New Roman" w:cs="Times New Roman"/>
        </w:rPr>
      </w:pPr>
      <w:r w:rsidRPr="0065430D">
        <w:rPr>
          <w:rFonts w:ascii="Times New Roman" w:hAnsi="Times New Roman" w:cs="Times New Roman"/>
        </w:rPr>
        <w:t xml:space="preserve">Feature </w:t>
      </w:r>
      <w:r w:rsidR="006B1631" w:rsidRPr="0065430D">
        <w:rPr>
          <w:rFonts w:ascii="Times New Roman" w:hAnsi="Times New Roman" w:cs="Times New Roman"/>
        </w:rPr>
        <w:t>E</w:t>
      </w:r>
      <w:r w:rsidRPr="0065430D">
        <w:rPr>
          <w:rFonts w:ascii="Times New Roman" w:hAnsi="Times New Roman" w:cs="Times New Roman"/>
        </w:rPr>
        <w:t>ngineering</w:t>
      </w:r>
    </w:p>
    <w:p w14:paraId="3E6837FE" w14:textId="706E153E" w:rsidR="007311B5" w:rsidRPr="0065430D" w:rsidRDefault="007311B5" w:rsidP="007311B5">
      <w:r w:rsidRPr="0065430D">
        <w:t>In order to increase the complexity and accuracy of the model some features were engineered.</w:t>
      </w:r>
    </w:p>
    <w:p w14:paraId="4A31CEE1" w14:textId="73DA622E" w:rsidR="007311B5" w:rsidRPr="0065430D" w:rsidRDefault="007311B5" w:rsidP="007311B5">
      <w:pPr>
        <w:pStyle w:val="Text1"/>
        <w:rPr>
          <w:rFonts w:cs="Times New Roman"/>
        </w:rPr>
      </w:pPr>
    </w:p>
    <w:p w14:paraId="03EC9F90" w14:textId="62564E93" w:rsidR="007311B5" w:rsidRPr="0065430D" w:rsidRDefault="007311B5" w:rsidP="007311B5">
      <w:pPr>
        <w:pStyle w:val="Heading4"/>
        <w:rPr>
          <w:rFonts w:ascii="Times New Roman" w:hAnsi="Times New Roman" w:cs="Times New Roman"/>
        </w:rPr>
      </w:pPr>
      <w:r w:rsidRPr="0065430D">
        <w:rPr>
          <w:rFonts w:ascii="Times New Roman" w:hAnsi="Times New Roman" w:cs="Times New Roman"/>
        </w:rPr>
        <w:t>Title</w:t>
      </w:r>
    </w:p>
    <w:p w14:paraId="766004ED" w14:textId="77777777" w:rsidR="007311B5" w:rsidRPr="0065430D" w:rsidRDefault="007311B5" w:rsidP="007311B5">
      <w:r w:rsidRPr="0065430D">
        <w:t>Title, previously mentioned, is each passenger’s title i.e. Mr, Mrs, etc.</w:t>
      </w:r>
    </w:p>
    <w:p w14:paraId="001D4E59" w14:textId="77777777" w:rsidR="007311B5" w:rsidRPr="0065430D" w:rsidRDefault="007311B5" w:rsidP="007311B5"/>
    <w:p w14:paraId="2411361F" w14:textId="094B3042" w:rsidR="007311B5" w:rsidRPr="0065430D" w:rsidRDefault="007311B5" w:rsidP="007311B5">
      <w:r w:rsidRPr="0065430D">
        <w:t>The common titles include Mr, Mrs and Miss.</w:t>
      </w:r>
      <w:r w:rsidR="006B1631" w:rsidRPr="0065430D">
        <w:t xml:space="preserve"> The</w:t>
      </w:r>
      <w:r w:rsidRPr="0065430D">
        <w:t xml:space="preserve"> Master</w:t>
      </w:r>
      <w:r w:rsidR="006B1631" w:rsidRPr="0065430D">
        <w:t xml:space="preserve"> title</w:t>
      </w:r>
      <w:r w:rsidRPr="0065430D">
        <w:t xml:space="preserve"> refers to </w:t>
      </w:r>
      <w:r w:rsidR="006B1631" w:rsidRPr="0065430D">
        <w:t>boys. There are several other miscellaneous titles including Captain, Colonel and Don but these were simply converted to ‘Rare’ titles.</w:t>
      </w:r>
    </w:p>
    <w:p w14:paraId="14236471" w14:textId="0C2A0043" w:rsidR="006B1631" w:rsidRPr="0065430D" w:rsidRDefault="006B1631" w:rsidP="006B1631">
      <w:pPr>
        <w:pStyle w:val="Text1"/>
        <w:rPr>
          <w:rFonts w:cs="Times New Roman"/>
        </w:rPr>
      </w:pPr>
    </w:p>
    <w:p w14:paraId="15F6F4E6" w14:textId="58F2073B" w:rsidR="009274BE" w:rsidRPr="0065430D" w:rsidRDefault="006B1631" w:rsidP="006B1631">
      <w:pPr>
        <w:jc w:val="left"/>
      </w:pPr>
      <w:r w:rsidRPr="0065430D">
        <w:rPr>
          <w:noProof/>
        </w:rPr>
        <w:drawing>
          <wp:anchor distT="0" distB="0" distL="114300" distR="114300" simplePos="0" relativeHeight="251658240" behindDoc="0" locked="0" layoutInCell="1" allowOverlap="1" wp14:anchorId="23AF5C0D" wp14:editId="13525776">
            <wp:simplePos x="0" y="0"/>
            <wp:positionH relativeFrom="margin">
              <wp:align>right</wp:align>
            </wp:positionH>
            <wp:positionV relativeFrom="paragraph">
              <wp:posOffset>4666</wp:posOffset>
            </wp:positionV>
            <wp:extent cx="3801110" cy="2734310"/>
            <wp:effectExtent l="0" t="0" r="889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tle.png"/>
                    <pic:cNvPicPr/>
                  </pic:nvPicPr>
                  <pic:blipFill rotWithShape="1">
                    <a:blip r:embed="rId19">
                      <a:extLst>
                        <a:ext uri="{28A0092B-C50C-407E-A947-70E740481C1C}">
                          <a14:useLocalDpi xmlns:a14="http://schemas.microsoft.com/office/drawing/2010/main" val="0"/>
                        </a:ext>
                      </a:extLst>
                    </a:blip>
                    <a:srcRect t="10420" r="7077"/>
                    <a:stretch/>
                  </pic:blipFill>
                  <pic:spPr bwMode="auto">
                    <a:xfrm>
                      <a:off x="0" y="0"/>
                      <a:ext cx="3801110" cy="2734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430D">
        <w:t>Here we can already start making assumptions i.e. most of the passengers with title Mr died also, female title passengers tend to survive. This corresponds to the RMS Titanic policy of women-and-children first.</w:t>
      </w:r>
    </w:p>
    <w:p w14:paraId="580C5992" w14:textId="6CD50888" w:rsidR="006B1631" w:rsidRPr="0065430D" w:rsidRDefault="006B1631" w:rsidP="006B1631">
      <w:pPr>
        <w:pStyle w:val="Text1"/>
        <w:rPr>
          <w:rFonts w:cs="Times New Roman"/>
        </w:rPr>
      </w:pPr>
    </w:p>
    <w:p w14:paraId="43B54916" w14:textId="6E97C08A" w:rsidR="006B1631" w:rsidRPr="0065430D" w:rsidRDefault="006B1631" w:rsidP="006B1631">
      <w:pPr>
        <w:pStyle w:val="Heading4"/>
        <w:rPr>
          <w:rFonts w:ascii="Times New Roman" w:hAnsi="Times New Roman" w:cs="Times New Roman"/>
        </w:rPr>
      </w:pPr>
      <w:proofErr w:type="spellStart"/>
      <w:r w:rsidRPr="0065430D">
        <w:rPr>
          <w:rFonts w:ascii="Times New Roman" w:hAnsi="Times New Roman" w:cs="Times New Roman"/>
        </w:rPr>
        <w:lastRenderedPageBreak/>
        <w:t>SexGroup</w:t>
      </w:r>
      <w:proofErr w:type="spellEnd"/>
    </w:p>
    <w:p w14:paraId="4EC254C9" w14:textId="0B93A739" w:rsidR="006B1631" w:rsidRPr="0065430D" w:rsidRDefault="006B1631" w:rsidP="006B1631">
      <w:r w:rsidRPr="0065430D">
        <w:t>This feature is created to help with additional feature engineering. It is a further classification of the ‘Sex’ category and splits each passenger into man, woman or boy.</w:t>
      </w:r>
    </w:p>
    <w:p w14:paraId="3A82D9C0" w14:textId="48E85C63" w:rsidR="006B1631" w:rsidRPr="0065430D" w:rsidRDefault="006B1631" w:rsidP="006B1631">
      <w:pPr>
        <w:pStyle w:val="Text1"/>
        <w:rPr>
          <w:rFonts w:cs="Times New Roman"/>
        </w:rPr>
      </w:pPr>
    </w:p>
    <w:p w14:paraId="152D204D" w14:textId="2FAB4745" w:rsidR="006B1631" w:rsidRPr="0065430D" w:rsidRDefault="006B1631" w:rsidP="006B1631">
      <w:pPr>
        <w:pStyle w:val="Heading4"/>
        <w:rPr>
          <w:rFonts w:ascii="Times New Roman" w:hAnsi="Times New Roman" w:cs="Times New Roman"/>
        </w:rPr>
      </w:pPr>
      <w:r w:rsidRPr="0065430D">
        <w:rPr>
          <w:rFonts w:ascii="Times New Roman" w:hAnsi="Times New Roman" w:cs="Times New Roman"/>
        </w:rPr>
        <w:t>Surname</w:t>
      </w:r>
    </w:p>
    <w:p w14:paraId="58D9FF93" w14:textId="3D119B48" w:rsidR="006B1631" w:rsidRPr="0065430D" w:rsidRDefault="006B1631" w:rsidP="006B1631">
      <w:r w:rsidRPr="0065430D">
        <w:t>The surname feature is also created to help with additional feature engineering. It extracts each passenger’s surname from their ‘Name’ category.</w:t>
      </w:r>
    </w:p>
    <w:p w14:paraId="677EF23E" w14:textId="0C20339B" w:rsidR="006B1631" w:rsidRPr="0065430D" w:rsidRDefault="006B1631" w:rsidP="006B1631">
      <w:pPr>
        <w:pStyle w:val="Text1"/>
        <w:rPr>
          <w:rFonts w:cs="Times New Roman"/>
        </w:rPr>
      </w:pPr>
    </w:p>
    <w:p w14:paraId="4A68772F" w14:textId="1F9D37D2" w:rsidR="006B1631" w:rsidRPr="0065430D" w:rsidRDefault="006B1631" w:rsidP="006B1631">
      <w:pPr>
        <w:pStyle w:val="Heading4"/>
        <w:rPr>
          <w:rFonts w:ascii="Times New Roman" w:hAnsi="Times New Roman" w:cs="Times New Roman"/>
        </w:rPr>
      </w:pPr>
      <w:proofErr w:type="spellStart"/>
      <w:r w:rsidRPr="0065430D">
        <w:rPr>
          <w:rFonts w:ascii="Times New Roman" w:hAnsi="Times New Roman" w:cs="Times New Roman"/>
        </w:rPr>
        <w:t>FamilySize</w:t>
      </w:r>
      <w:proofErr w:type="spellEnd"/>
    </w:p>
    <w:p w14:paraId="6D733F0A" w14:textId="3C3DEBCF" w:rsidR="006B1631" w:rsidRPr="0065430D" w:rsidRDefault="006B1631" w:rsidP="006B1631">
      <w:r w:rsidRPr="0065430D">
        <w:t>Some passengers were traveling together with family</w:t>
      </w:r>
      <w:r w:rsidR="007240F7" w:rsidRPr="0065430D">
        <w:t>. This feature simply computes the size of each family.</w:t>
      </w:r>
    </w:p>
    <w:p w14:paraId="2E8C34F9" w14:textId="3010C504" w:rsidR="007240F7" w:rsidRPr="0065430D" w:rsidRDefault="007240F7" w:rsidP="007240F7">
      <w:pPr>
        <w:pStyle w:val="Text1"/>
        <w:rPr>
          <w:rFonts w:cs="Times New Roman"/>
        </w:rPr>
      </w:pPr>
      <w:r w:rsidRPr="0065430D">
        <w:rPr>
          <w:rFonts w:cs="Times New Roman"/>
          <w:noProof/>
        </w:rPr>
        <w:drawing>
          <wp:anchor distT="0" distB="0" distL="114300" distR="114300" simplePos="0" relativeHeight="251659264" behindDoc="0" locked="0" layoutInCell="1" allowOverlap="1" wp14:anchorId="172D9E89" wp14:editId="577A57AA">
            <wp:simplePos x="0" y="0"/>
            <wp:positionH relativeFrom="margin">
              <wp:align>right</wp:align>
            </wp:positionH>
            <wp:positionV relativeFrom="paragraph">
              <wp:posOffset>27995</wp:posOffset>
            </wp:positionV>
            <wp:extent cx="3794760" cy="277622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milySize.png"/>
                    <pic:cNvPicPr/>
                  </pic:nvPicPr>
                  <pic:blipFill rotWithShape="1">
                    <a:blip r:embed="rId20">
                      <a:extLst>
                        <a:ext uri="{28A0092B-C50C-407E-A947-70E740481C1C}">
                          <a14:useLocalDpi xmlns:a14="http://schemas.microsoft.com/office/drawing/2010/main" val="0"/>
                        </a:ext>
                      </a:extLst>
                    </a:blip>
                    <a:srcRect t="10984" r="9128"/>
                    <a:stretch/>
                  </pic:blipFill>
                  <pic:spPr bwMode="auto">
                    <a:xfrm>
                      <a:off x="0" y="0"/>
                      <a:ext cx="3794760" cy="2776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EC97F4" w14:textId="0D347247" w:rsidR="007240F7" w:rsidRPr="0065430D" w:rsidRDefault="007240F7" w:rsidP="007240F7">
      <w:pPr>
        <w:pStyle w:val="Text1"/>
        <w:jc w:val="left"/>
        <w:rPr>
          <w:rFonts w:cs="Times New Roman"/>
        </w:rPr>
      </w:pPr>
      <w:r w:rsidRPr="0065430D">
        <w:rPr>
          <w:rFonts w:cs="Times New Roman"/>
        </w:rPr>
        <w:t xml:space="preserve">Here we see that single </w:t>
      </w:r>
      <w:r w:rsidRPr="0065430D">
        <w:rPr>
          <w:rFonts w:cs="Times New Roman"/>
        </w:rPr>
        <w:t xml:space="preserve">passengers </w:t>
      </w:r>
      <w:r w:rsidRPr="0065430D">
        <w:rPr>
          <w:rFonts w:cs="Times New Roman"/>
        </w:rPr>
        <w:t>(</w:t>
      </w:r>
      <w:proofErr w:type="spellStart"/>
      <w:r w:rsidRPr="0065430D">
        <w:rPr>
          <w:rFonts w:cs="Times New Roman"/>
        </w:rPr>
        <w:t>FamilySize</w:t>
      </w:r>
      <w:proofErr w:type="spellEnd"/>
      <w:r w:rsidRPr="0065430D">
        <w:rPr>
          <w:rFonts w:cs="Times New Roman"/>
        </w:rPr>
        <w:t xml:space="preserve"> = 1) were less likely to survive compared to passengers with 2 to 4 family members. However, families larger than 5 were more likely to perish.</w:t>
      </w:r>
    </w:p>
    <w:p w14:paraId="2D79FF25" w14:textId="0FB5067D" w:rsidR="007240F7" w:rsidRPr="0065430D" w:rsidRDefault="007240F7" w:rsidP="007240F7">
      <w:pPr>
        <w:pStyle w:val="Text1"/>
        <w:rPr>
          <w:rFonts w:cs="Times New Roman"/>
        </w:rPr>
      </w:pPr>
    </w:p>
    <w:p w14:paraId="2EC6988B" w14:textId="77777777" w:rsidR="007240F7" w:rsidRPr="0065430D" w:rsidRDefault="007240F7" w:rsidP="007240F7">
      <w:pPr>
        <w:pStyle w:val="Text1"/>
        <w:rPr>
          <w:rFonts w:cs="Times New Roman"/>
        </w:rPr>
      </w:pPr>
    </w:p>
    <w:p w14:paraId="350872E8" w14:textId="6ECBA53C" w:rsidR="007240F7" w:rsidRPr="0065430D" w:rsidRDefault="007240F7" w:rsidP="007240F7">
      <w:pPr>
        <w:pStyle w:val="Heading4"/>
        <w:rPr>
          <w:rFonts w:ascii="Times New Roman" w:hAnsi="Times New Roman" w:cs="Times New Roman"/>
        </w:rPr>
      </w:pPr>
      <w:r w:rsidRPr="0065430D">
        <w:rPr>
          <w:rFonts w:ascii="Times New Roman" w:hAnsi="Times New Roman" w:cs="Times New Roman"/>
        </w:rPr>
        <w:t>Groups</w:t>
      </w:r>
    </w:p>
    <w:p w14:paraId="158ECF4F" w14:textId="6B8B840C" w:rsidR="007240F7" w:rsidRPr="0065430D" w:rsidRDefault="007240F7" w:rsidP="007240F7">
      <w:r w:rsidRPr="0065430D">
        <w:t>As previously mentioned, some passengers were traveling in groups. This group data can be used to improve the accuracy of predictions.</w:t>
      </w:r>
      <w:r w:rsidR="0065430D" w:rsidRPr="0065430D">
        <w:t xml:space="preserve"> In order to improve predictions, men were excluded from these groups as there is little correlation between any of the data and the male survival rate. These predictions will be discussed </w:t>
      </w:r>
      <w:r w:rsidR="0065430D">
        <w:t>later</w:t>
      </w:r>
    </w:p>
    <w:p w14:paraId="12DC130F" w14:textId="10643180" w:rsidR="007240F7" w:rsidRPr="0065430D" w:rsidRDefault="007240F7" w:rsidP="007240F7">
      <w:pPr>
        <w:pStyle w:val="Heading5"/>
        <w:rPr>
          <w:rFonts w:ascii="Times New Roman" w:hAnsi="Times New Roman" w:cs="Times New Roman"/>
        </w:rPr>
      </w:pPr>
      <w:proofErr w:type="spellStart"/>
      <w:r w:rsidRPr="0065430D">
        <w:rPr>
          <w:rFonts w:ascii="Times New Roman" w:hAnsi="Times New Roman" w:cs="Times New Roman"/>
        </w:rPr>
        <w:t>GroupID</w:t>
      </w:r>
      <w:proofErr w:type="spellEnd"/>
    </w:p>
    <w:p w14:paraId="13A93CC3" w14:textId="72139189" w:rsidR="007240F7" w:rsidRPr="0065430D" w:rsidRDefault="007240F7" w:rsidP="007240F7">
      <w:r w:rsidRPr="0065430D">
        <w:t xml:space="preserve">A very important feature, </w:t>
      </w:r>
      <w:proofErr w:type="spellStart"/>
      <w:r w:rsidRPr="0065430D">
        <w:t>GroupID</w:t>
      </w:r>
      <w:proofErr w:type="spellEnd"/>
      <w:r w:rsidRPr="0065430D">
        <w:t xml:space="preserve">, creates groups of </w:t>
      </w:r>
      <w:r w:rsidR="0065430D" w:rsidRPr="0065430D">
        <w:t xml:space="preserve">passengers </w:t>
      </w:r>
      <w:r w:rsidRPr="0065430D">
        <w:t xml:space="preserve">traveling together by combining each passenger’s Surname, Class, Ticket number (without the last two digits as some group members had consecutive tickets), Fare and Embarked. This created groups like </w:t>
      </w:r>
      <w:r w:rsidRPr="0065430D">
        <w:rPr>
          <w:highlight w:val="lightGray"/>
        </w:rPr>
        <w:t>Palsson-3-3499-21.075-S</w:t>
      </w:r>
      <w:r w:rsidRPr="0065430D">
        <w:t xml:space="preserve"> or </w:t>
      </w:r>
      <w:r w:rsidRPr="0065430D">
        <w:rPr>
          <w:highlight w:val="lightGray"/>
        </w:rPr>
        <w:t>Johnson-3-3477-11.1333-S</w:t>
      </w:r>
      <w:r w:rsidRPr="0065430D">
        <w:t>.</w:t>
      </w:r>
    </w:p>
    <w:p w14:paraId="5CD0B780" w14:textId="4E1C9C97" w:rsidR="007240F7" w:rsidRPr="0065430D" w:rsidRDefault="007240F7" w:rsidP="007240F7">
      <w:pPr>
        <w:pStyle w:val="Text1"/>
        <w:rPr>
          <w:rFonts w:cs="Times New Roman"/>
        </w:rPr>
      </w:pPr>
    </w:p>
    <w:p w14:paraId="3AB026B2" w14:textId="437FFF4D" w:rsidR="007240F7" w:rsidRPr="0065430D" w:rsidRDefault="007240F7" w:rsidP="007240F7">
      <w:pPr>
        <w:pStyle w:val="Heading5"/>
        <w:rPr>
          <w:rFonts w:ascii="Times New Roman" w:hAnsi="Times New Roman" w:cs="Times New Roman"/>
        </w:rPr>
      </w:pPr>
      <w:proofErr w:type="spellStart"/>
      <w:r w:rsidRPr="0065430D">
        <w:rPr>
          <w:rFonts w:ascii="Times New Roman" w:hAnsi="Times New Roman" w:cs="Times New Roman"/>
        </w:rPr>
        <w:t>Group</w:t>
      </w:r>
      <w:r w:rsidR="0065430D" w:rsidRPr="0065430D">
        <w:rPr>
          <w:rFonts w:ascii="Times New Roman" w:hAnsi="Times New Roman" w:cs="Times New Roman"/>
        </w:rPr>
        <w:t>SurvivalRate</w:t>
      </w:r>
      <w:proofErr w:type="spellEnd"/>
    </w:p>
    <w:p w14:paraId="2071FDF9" w14:textId="24A06AEC" w:rsidR="0065430D" w:rsidRPr="0065430D" w:rsidRDefault="0065430D" w:rsidP="0065430D">
      <w:r w:rsidRPr="0065430D">
        <w:t xml:space="preserve">The group survival rate is calculated for the training dataset and then carried over to the applicable groups in the test dataset. </w:t>
      </w:r>
    </w:p>
    <w:p w14:paraId="3932983B" w14:textId="6506E79F" w:rsidR="0065430D" w:rsidRPr="0065430D" w:rsidRDefault="0065430D" w:rsidP="0065430D">
      <w:pPr>
        <w:pStyle w:val="Text1"/>
        <w:rPr>
          <w:rFonts w:cs="Times New Roman"/>
        </w:rPr>
      </w:pPr>
    </w:p>
    <w:p w14:paraId="54F0B6F2" w14:textId="618FA822" w:rsidR="0065430D" w:rsidRDefault="0065430D" w:rsidP="0065430D">
      <w:pPr>
        <w:pStyle w:val="Text1"/>
        <w:rPr>
          <w:rFonts w:cs="Times New Roman"/>
        </w:rPr>
      </w:pPr>
      <w:r w:rsidRPr="0065430D">
        <w:rPr>
          <w:rFonts w:cs="Times New Roman"/>
        </w:rPr>
        <w:lastRenderedPageBreak/>
        <w:t xml:space="preserve">A group’s survival rate is calculated by taking the number of passengers that survived in that group and dividing it by the total number of </w:t>
      </w:r>
      <w:r w:rsidRPr="0065430D">
        <w:rPr>
          <w:rFonts w:cs="Times New Roman"/>
        </w:rPr>
        <w:t xml:space="preserve">passengers </w:t>
      </w:r>
      <w:r w:rsidRPr="0065430D">
        <w:rPr>
          <w:rFonts w:cs="Times New Roman"/>
        </w:rPr>
        <w:t>in the group.  This calculation is only done for the passengers in the training dataset thus if a group has one passenger in the training dataset and one passenger in the test dataset, the total group number is two but the group survival rate is calculated only with the training dataset’s passenger’s survival as illustrated:</w:t>
      </w:r>
    </w:p>
    <w:p w14:paraId="5F321011" w14:textId="77777777" w:rsidR="0065430D" w:rsidRPr="0065430D" w:rsidRDefault="0065430D" w:rsidP="0065430D">
      <w:pPr>
        <w:pStyle w:val="Text1"/>
        <w:rPr>
          <w:rFonts w:cs="Times New Roman"/>
        </w:rPr>
      </w:pPr>
    </w:p>
    <w:tbl>
      <w:tblPr>
        <w:tblStyle w:val="GridTable2"/>
        <w:tblW w:w="7837" w:type="dxa"/>
        <w:tblLook w:val="04A0" w:firstRow="1" w:lastRow="0" w:firstColumn="1" w:lastColumn="0" w:noHBand="0" w:noVBand="1"/>
      </w:tblPr>
      <w:tblGrid>
        <w:gridCol w:w="862"/>
        <w:gridCol w:w="2528"/>
        <w:gridCol w:w="1596"/>
        <w:gridCol w:w="1283"/>
        <w:gridCol w:w="1568"/>
      </w:tblGrid>
      <w:tr w:rsidR="0065430D" w:rsidRPr="0065430D" w14:paraId="258DF5B7" w14:textId="77777777" w:rsidTr="0065430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1980B218" w14:textId="77777777" w:rsidR="0065430D" w:rsidRPr="0065430D" w:rsidRDefault="0065430D" w:rsidP="0065430D">
            <w:pPr>
              <w:jc w:val="center"/>
              <w:rPr>
                <w:color w:val="000000"/>
                <w:sz w:val="16"/>
                <w:szCs w:val="18"/>
                <w:lang w:eastAsia="en-ZA"/>
              </w:rPr>
            </w:pPr>
            <w:r w:rsidRPr="0065430D">
              <w:rPr>
                <w:color w:val="000000"/>
                <w:sz w:val="16"/>
                <w:szCs w:val="18"/>
                <w:lang w:eastAsia="en-ZA"/>
              </w:rPr>
              <w:t>Survived</w:t>
            </w:r>
          </w:p>
        </w:tc>
        <w:tc>
          <w:tcPr>
            <w:tcW w:w="2528" w:type="dxa"/>
            <w:noWrap/>
            <w:hideMark/>
          </w:tcPr>
          <w:p w14:paraId="34E2B523" w14:textId="77777777" w:rsidR="0065430D" w:rsidRPr="0065430D" w:rsidRDefault="0065430D" w:rsidP="0065430D">
            <w:pPr>
              <w:jc w:val="left"/>
              <w:cnfStyle w:val="100000000000" w:firstRow="1" w:lastRow="0" w:firstColumn="0" w:lastColumn="0" w:oddVBand="0" w:evenVBand="0" w:oddHBand="0" w:evenHBand="0" w:firstRowFirstColumn="0" w:firstRowLastColumn="0" w:lastRowFirstColumn="0" w:lastRowLastColumn="0"/>
              <w:rPr>
                <w:color w:val="000000"/>
                <w:sz w:val="16"/>
                <w:szCs w:val="18"/>
                <w:lang w:eastAsia="en-ZA"/>
              </w:rPr>
            </w:pPr>
            <w:r w:rsidRPr="0065430D">
              <w:rPr>
                <w:color w:val="000000"/>
                <w:sz w:val="16"/>
                <w:szCs w:val="18"/>
                <w:lang w:eastAsia="en-ZA"/>
              </w:rPr>
              <w:t>Name</w:t>
            </w:r>
          </w:p>
        </w:tc>
        <w:tc>
          <w:tcPr>
            <w:tcW w:w="1596" w:type="dxa"/>
            <w:noWrap/>
            <w:hideMark/>
          </w:tcPr>
          <w:p w14:paraId="3DC980D5" w14:textId="77777777" w:rsidR="0065430D" w:rsidRPr="0065430D" w:rsidRDefault="0065430D" w:rsidP="0065430D">
            <w:pPr>
              <w:jc w:val="left"/>
              <w:cnfStyle w:val="100000000000" w:firstRow="1" w:lastRow="0" w:firstColumn="0" w:lastColumn="0" w:oddVBand="0" w:evenVBand="0" w:oddHBand="0" w:evenHBand="0" w:firstRowFirstColumn="0" w:firstRowLastColumn="0" w:lastRowFirstColumn="0" w:lastRowLastColumn="0"/>
              <w:rPr>
                <w:color w:val="000000"/>
                <w:sz w:val="16"/>
                <w:szCs w:val="18"/>
                <w:lang w:eastAsia="en-ZA"/>
              </w:rPr>
            </w:pPr>
            <w:proofErr w:type="spellStart"/>
            <w:r w:rsidRPr="0065430D">
              <w:rPr>
                <w:color w:val="000000"/>
                <w:sz w:val="16"/>
                <w:szCs w:val="18"/>
                <w:lang w:eastAsia="en-ZA"/>
              </w:rPr>
              <w:t>GroupID</w:t>
            </w:r>
            <w:proofErr w:type="spellEnd"/>
          </w:p>
        </w:tc>
        <w:tc>
          <w:tcPr>
            <w:tcW w:w="1283" w:type="dxa"/>
            <w:noWrap/>
            <w:hideMark/>
          </w:tcPr>
          <w:p w14:paraId="1FE308A5" w14:textId="77777777" w:rsidR="0065430D" w:rsidRPr="0065430D" w:rsidRDefault="0065430D" w:rsidP="0065430D">
            <w:pPr>
              <w:jc w:val="center"/>
              <w:cnfStyle w:val="100000000000" w:firstRow="1" w:lastRow="0" w:firstColumn="0" w:lastColumn="0" w:oddVBand="0" w:evenVBand="0" w:oddHBand="0" w:evenHBand="0" w:firstRowFirstColumn="0" w:firstRowLastColumn="0" w:lastRowFirstColumn="0" w:lastRowLastColumn="0"/>
              <w:rPr>
                <w:color w:val="000000"/>
                <w:sz w:val="16"/>
                <w:szCs w:val="18"/>
                <w:lang w:eastAsia="en-ZA"/>
              </w:rPr>
            </w:pPr>
            <w:proofErr w:type="spellStart"/>
            <w:r w:rsidRPr="0065430D">
              <w:rPr>
                <w:color w:val="000000"/>
                <w:sz w:val="16"/>
                <w:szCs w:val="18"/>
                <w:lang w:eastAsia="en-ZA"/>
              </w:rPr>
              <w:t>GroupSurvived</w:t>
            </w:r>
            <w:proofErr w:type="spellEnd"/>
          </w:p>
        </w:tc>
        <w:tc>
          <w:tcPr>
            <w:tcW w:w="1568" w:type="dxa"/>
            <w:noWrap/>
            <w:hideMark/>
          </w:tcPr>
          <w:p w14:paraId="63CF5F75" w14:textId="77777777" w:rsidR="0065430D" w:rsidRPr="0065430D" w:rsidRDefault="0065430D" w:rsidP="0065430D">
            <w:pPr>
              <w:jc w:val="center"/>
              <w:cnfStyle w:val="100000000000" w:firstRow="1" w:lastRow="0" w:firstColumn="0" w:lastColumn="0" w:oddVBand="0" w:evenVBand="0" w:oddHBand="0" w:evenHBand="0" w:firstRowFirstColumn="0" w:firstRowLastColumn="0" w:lastRowFirstColumn="0" w:lastRowLastColumn="0"/>
              <w:rPr>
                <w:color w:val="000000"/>
                <w:sz w:val="16"/>
                <w:szCs w:val="18"/>
                <w:lang w:eastAsia="en-ZA"/>
              </w:rPr>
            </w:pPr>
            <w:proofErr w:type="spellStart"/>
            <w:r w:rsidRPr="0065430D">
              <w:rPr>
                <w:color w:val="000000"/>
                <w:sz w:val="16"/>
                <w:szCs w:val="18"/>
                <w:lang w:eastAsia="en-ZA"/>
              </w:rPr>
              <w:t>GroupSurvivalRate</w:t>
            </w:r>
            <w:proofErr w:type="spellEnd"/>
          </w:p>
        </w:tc>
      </w:tr>
      <w:tr w:rsidR="0065430D" w:rsidRPr="0065430D" w14:paraId="0F4F8EC4" w14:textId="77777777" w:rsidTr="006543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52184658" w14:textId="77777777" w:rsidR="0065430D" w:rsidRPr="0065430D" w:rsidRDefault="0065430D" w:rsidP="0065430D">
            <w:pPr>
              <w:jc w:val="center"/>
              <w:rPr>
                <w:b w:val="0"/>
                <w:color w:val="000000"/>
                <w:sz w:val="18"/>
                <w:szCs w:val="18"/>
                <w:lang w:eastAsia="en-ZA"/>
              </w:rPr>
            </w:pPr>
            <w:r w:rsidRPr="0065430D">
              <w:rPr>
                <w:b w:val="0"/>
                <w:color w:val="000000"/>
                <w:sz w:val="18"/>
                <w:szCs w:val="18"/>
                <w:lang w:eastAsia="en-ZA"/>
              </w:rPr>
              <w:t>1</w:t>
            </w:r>
          </w:p>
        </w:tc>
        <w:tc>
          <w:tcPr>
            <w:tcW w:w="2528" w:type="dxa"/>
            <w:noWrap/>
            <w:hideMark/>
          </w:tcPr>
          <w:p w14:paraId="6E26B5AD" w14:textId="77777777" w:rsidR="0065430D" w:rsidRPr="0065430D" w:rsidRDefault="0065430D" w:rsidP="0065430D">
            <w:pPr>
              <w:jc w:val="left"/>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proofErr w:type="spellStart"/>
            <w:r w:rsidRPr="0065430D">
              <w:rPr>
                <w:color w:val="000000"/>
                <w:sz w:val="18"/>
                <w:szCs w:val="18"/>
                <w:lang w:eastAsia="en-ZA"/>
              </w:rPr>
              <w:t>Asplund</w:t>
            </w:r>
            <w:proofErr w:type="spellEnd"/>
            <w:r w:rsidRPr="0065430D">
              <w:rPr>
                <w:color w:val="000000"/>
                <w:sz w:val="18"/>
                <w:szCs w:val="18"/>
                <w:lang w:eastAsia="en-ZA"/>
              </w:rPr>
              <w:t>, Mrs. Carl Oscar (Selma Augusta Emilia Johansson)</w:t>
            </w:r>
          </w:p>
        </w:tc>
        <w:tc>
          <w:tcPr>
            <w:tcW w:w="1596" w:type="dxa"/>
            <w:noWrap/>
            <w:hideMark/>
          </w:tcPr>
          <w:p w14:paraId="78AF4EB8" w14:textId="77777777" w:rsidR="0065430D" w:rsidRPr="0065430D" w:rsidRDefault="0065430D" w:rsidP="0065430D">
            <w:pPr>
              <w:jc w:val="left"/>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Asplund-3-3470-31.3875-S</w:t>
            </w:r>
          </w:p>
        </w:tc>
        <w:tc>
          <w:tcPr>
            <w:tcW w:w="1283" w:type="dxa"/>
            <w:noWrap/>
            <w:hideMark/>
          </w:tcPr>
          <w:p w14:paraId="5C6ECF54" w14:textId="77777777" w:rsidR="0065430D" w:rsidRPr="0065430D" w:rsidRDefault="0065430D" w:rsidP="0065430D">
            <w:pPr>
              <w:jc w:val="cente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3</w:t>
            </w:r>
          </w:p>
        </w:tc>
        <w:tc>
          <w:tcPr>
            <w:tcW w:w="1568" w:type="dxa"/>
            <w:noWrap/>
            <w:hideMark/>
          </w:tcPr>
          <w:p w14:paraId="2214B424" w14:textId="77777777" w:rsidR="0065430D" w:rsidRPr="0065430D" w:rsidRDefault="0065430D" w:rsidP="0065430D">
            <w:pPr>
              <w:jc w:val="cente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0.75</w:t>
            </w:r>
          </w:p>
        </w:tc>
      </w:tr>
      <w:tr w:rsidR="0065430D" w:rsidRPr="0065430D" w14:paraId="1393CA22" w14:textId="77777777" w:rsidTr="0065430D">
        <w:trPr>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7A24A5D4" w14:textId="77777777" w:rsidR="0065430D" w:rsidRPr="0065430D" w:rsidRDefault="0065430D" w:rsidP="0065430D">
            <w:pPr>
              <w:jc w:val="center"/>
              <w:rPr>
                <w:b w:val="0"/>
                <w:color w:val="000000"/>
                <w:sz w:val="18"/>
                <w:szCs w:val="18"/>
                <w:lang w:eastAsia="en-ZA"/>
              </w:rPr>
            </w:pPr>
            <w:r w:rsidRPr="0065430D">
              <w:rPr>
                <w:b w:val="0"/>
                <w:color w:val="000000"/>
                <w:sz w:val="18"/>
                <w:szCs w:val="18"/>
                <w:lang w:eastAsia="en-ZA"/>
              </w:rPr>
              <w:t>0</w:t>
            </w:r>
          </w:p>
        </w:tc>
        <w:tc>
          <w:tcPr>
            <w:tcW w:w="2528" w:type="dxa"/>
            <w:noWrap/>
            <w:hideMark/>
          </w:tcPr>
          <w:p w14:paraId="2E83BBA6" w14:textId="77777777" w:rsidR="0065430D" w:rsidRPr="0065430D" w:rsidRDefault="0065430D" w:rsidP="0065430D">
            <w:pPr>
              <w:jc w:val="left"/>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proofErr w:type="spellStart"/>
            <w:r w:rsidRPr="0065430D">
              <w:rPr>
                <w:color w:val="000000"/>
                <w:sz w:val="18"/>
                <w:szCs w:val="18"/>
                <w:lang w:eastAsia="en-ZA"/>
              </w:rPr>
              <w:t>Asplund</w:t>
            </w:r>
            <w:proofErr w:type="spellEnd"/>
            <w:r w:rsidRPr="0065430D">
              <w:rPr>
                <w:color w:val="000000"/>
                <w:sz w:val="18"/>
                <w:szCs w:val="18"/>
                <w:lang w:eastAsia="en-ZA"/>
              </w:rPr>
              <w:t>, Master. Clarence Gustaf Hugo</w:t>
            </w:r>
          </w:p>
        </w:tc>
        <w:tc>
          <w:tcPr>
            <w:tcW w:w="1596" w:type="dxa"/>
            <w:noWrap/>
            <w:hideMark/>
          </w:tcPr>
          <w:p w14:paraId="07169444" w14:textId="77777777" w:rsidR="0065430D" w:rsidRPr="0065430D" w:rsidRDefault="0065430D" w:rsidP="0065430D">
            <w:pPr>
              <w:jc w:val="left"/>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Asplund-3-3470-31.3875-S</w:t>
            </w:r>
          </w:p>
        </w:tc>
        <w:tc>
          <w:tcPr>
            <w:tcW w:w="1283" w:type="dxa"/>
            <w:noWrap/>
            <w:hideMark/>
          </w:tcPr>
          <w:p w14:paraId="2C9F3FA2" w14:textId="77777777" w:rsidR="0065430D" w:rsidRPr="0065430D" w:rsidRDefault="0065430D" w:rsidP="0065430D">
            <w:pPr>
              <w:jc w:val="cente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3</w:t>
            </w:r>
          </w:p>
        </w:tc>
        <w:tc>
          <w:tcPr>
            <w:tcW w:w="1568" w:type="dxa"/>
            <w:noWrap/>
            <w:hideMark/>
          </w:tcPr>
          <w:p w14:paraId="7458F3F4" w14:textId="77777777" w:rsidR="0065430D" w:rsidRPr="0065430D" w:rsidRDefault="0065430D" w:rsidP="0065430D">
            <w:pPr>
              <w:jc w:val="cente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0.75</w:t>
            </w:r>
          </w:p>
        </w:tc>
      </w:tr>
      <w:tr w:rsidR="0065430D" w:rsidRPr="0065430D" w14:paraId="16A0F351" w14:textId="77777777" w:rsidTr="006543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27BE42CF" w14:textId="77777777" w:rsidR="0065430D" w:rsidRPr="0065430D" w:rsidRDefault="0065430D" w:rsidP="0065430D">
            <w:pPr>
              <w:jc w:val="center"/>
              <w:rPr>
                <w:b w:val="0"/>
                <w:color w:val="000000"/>
                <w:sz w:val="18"/>
                <w:szCs w:val="18"/>
                <w:lang w:eastAsia="en-ZA"/>
              </w:rPr>
            </w:pPr>
            <w:r w:rsidRPr="0065430D">
              <w:rPr>
                <w:b w:val="0"/>
                <w:color w:val="000000"/>
                <w:sz w:val="18"/>
                <w:szCs w:val="18"/>
                <w:lang w:eastAsia="en-ZA"/>
              </w:rPr>
              <w:t>1</w:t>
            </w:r>
          </w:p>
        </w:tc>
        <w:tc>
          <w:tcPr>
            <w:tcW w:w="2528" w:type="dxa"/>
            <w:noWrap/>
            <w:hideMark/>
          </w:tcPr>
          <w:p w14:paraId="642BDDB6" w14:textId="77777777" w:rsidR="0065430D" w:rsidRPr="0065430D" w:rsidRDefault="0065430D" w:rsidP="0065430D">
            <w:pPr>
              <w:jc w:val="left"/>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proofErr w:type="spellStart"/>
            <w:r w:rsidRPr="0065430D">
              <w:rPr>
                <w:color w:val="000000"/>
                <w:sz w:val="18"/>
                <w:szCs w:val="18"/>
                <w:lang w:eastAsia="en-ZA"/>
              </w:rPr>
              <w:t>Asplund</w:t>
            </w:r>
            <w:proofErr w:type="spellEnd"/>
            <w:r w:rsidRPr="0065430D">
              <w:rPr>
                <w:color w:val="000000"/>
                <w:sz w:val="18"/>
                <w:szCs w:val="18"/>
                <w:lang w:eastAsia="en-ZA"/>
              </w:rPr>
              <w:t>, Miss. Lillian Gertrud</w:t>
            </w:r>
          </w:p>
        </w:tc>
        <w:tc>
          <w:tcPr>
            <w:tcW w:w="1596" w:type="dxa"/>
            <w:noWrap/>
            <w:hideMark/>
          </w:tcPr>
          <w:p w14:paraId="3C937BF9" w14:textId="77777777" w:rsidR="0065430D" w:rsidRPr="0065430D" w:rsidRDefault="0065430D" w:rsidP="0065430D">
            <w:pPr>
              <w:jc w:val="left"/>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Asplund-3-3470-31.3875-S</w:t>
            </w:r>
          </w:p>
        </w:tc>
        <w:tc>
          <w:tcPr>
            <w:tcW w:w="1283" w:type="dxa"/>
            <w:noWrap/>
            <w:hideMark/>
          </w:tcPr>
          <w:p w14:paraId="6A23BBDF" w14:textId="77777777" w:rsidR="0065430D" w:rsidRPr="0065430D" w:rsidRDefault="0065430D" w:rsidP="0065430D">
            <w:pPr>
              <w:jc w:val="cente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3</w:t>
            </w:r>
          </w:p>
        </w:tc>
        <w:tc>
          <w:tcPr>
            <w:tcW w:w="1568" w:type="dxa"/>
            <w:noWrap/>
            <w:hideMark/>
          </w:tcPr>
          <w:p w14:paraId="77EB3D70" w14:textId="77777777" w:rsidR="0065430D" w:rsidRPr="0065430D" w:rsidRDefault="0065430D" w:rsidP="0065430D">
            <w:pPr>
              <w:jc w:val="cente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0.75</w:t>
            </w:r>
          </w:p>
        </w:tc>
      </w:tr>
      <w:tr w:rsidR="0065430D" w:rsidRPr="0065430D" w14:paraId="34181CD4" w14:textId="77777777" w:rsidTr="0065430D">
        <w:trPr>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37A32732" w14:textId="77777777" w:rsidR="0065430D" w:rsidRPr="0065430D" w:rsidRDefault="0065430D" w:rsidP="0065430D">
            <w:pPr>
              <w:jc w:val="center"/>
              <w:rPr>
                <w:b w:val="0"/>
                <w:color w:val="000000"/>
                <w:sz w:val="18"/>
                <w:szCs w:val="18"/>
                <w:lang w:eastAsia="en-ZA"/>
              </w:rPr>
            </w:pPr>
            <w:r w:rsidRPr="0065430D">
              <w:rPr>
                <w:b w:val="0"/>
                <w:color w:val="000000"/>
                <w:sz w:val="18"/>
                <w:szCs w:val="18"/>
                <w:lang w:eastAsia="en-ZA"/>
              </w:rPr>
              <w:t>1</w:t>
            </w:r>
          </w:p>
        </w:tc>
        <w:tc>
          <w:tcPr>
            <w:tcW w:w="2528" w:type="dxa"/>
            <w:noWrap/>
            <w:hideMark/>
          </w:tcPr>
          <w:p w14:paraId="2E6EDCB0" w14:textId="77777777" w:rsidR="0065430D" w:rsidRPr="0065430D" w:rsidRDefault="0065430D" w:rsidP="0065430D">
            <w:pPr>
              <w:jc w:val="left"/>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proofErr w:type="spellStart"/>
            <w:r w:rsidRPr="0065430D">
              <w:rPr>
                <w:color w:val="000000"/>
                <w:sz w:val="18"/>
                <w:szCs w:val="18"/>
                <w:lang w:eastAsia="en-ZA"/>
              </w:rPr>
              <w:t>Asplund</w:t>
            </w:r>
            <w:proofErr w:type="spellEnd"/>
            <w:r w:rsidRPr="0065430D">
              <w:rPr>
                <w:color w:val="000000"/>
                <w:sz w:val="18"/>
                <w:szCs w:val="18"/>
                <w:lang w:eastAsia="en-ZA"/>
              </w:rPr>
              <w:t xml:space="preserve">, Master. </w:t>
            </w:r>
            <w:proofErr w:type="spellStart"/>
            <w:r w:rsidRPr="0065430D">
              <w:rPr>
                <w:color w:val="000000"/>
                <w:sz w:val="18"/>
                <w:szCs w:val="18"/>
                <w:lang w:eastAsia="en-ZA"/>
              </w:rPr>
              <w:t>Edvin</w:t>
            </w:r>
            <w:proofErr w:type="spellEnd"/>
            <w:r w:rsidRPr="0065430D">
              <w:rPr>
                <w:color w:val="000000"/>
                <w:sz w:val="18"/>
                <w:szCs w:val="18"/>
                <w:lang w:eastAsia="en-ZA"/>
              </w:rPr>
              <w:t xml:space="preserve"> </w:t>
            </w:r>
            <w:proofErr w:type="spellStart"/>
            <w:r w:rsidRPr="0065430D">
              <w:rPr>
                <w:color w:val="000000"/>
                <w:sz w:val="18"/>
                <w:szCs w:val="18"/>
                <w:lang w:eastAsia="en-ZA"/>
              </w:rPr>
              <w:t>Rojj</w:t>
            </w:r>
            <w:proofErr w:type="spellEnd"/>
            <w:r w:rsidRPr="0065430D">
              <w:rPr>
                <w:color w:val="000000"/>
                <w:sz w:val="18"/>
                <w:szCs w:val="18"/>
                <w:lang w:eastAsia="en-ZA"/>
              </w:rPr>
              <w:t xml:space="preserve"> Felix</w:t>
            </w:r>
          </w:p>
        </w:tc>
        <w:tc>
          <w:tcPr>
            <w:tcW w:w="1596" w:type="dxa"/>
            <w:noWrap/>
            <w:hideMark/>
          </w:tcPr>
          <w:p w14:paraId="75EECF5B" w14:textId="77777777" w:rsidR="0065430D" w:rsidRPr="0065430D" w:rsidRDefault="0065430D" w:rsidP="0065430D">
            <w:pPr>
              <w:jc w:val="left"/>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Asplund-3-3470-31.3875-S</w:t>
            </w:r>
          </w:p>
        </w:tc>
        <w:tc>
          <w:tcPr>
            <w:tcW w:w="1283" w:type="dxa"/>
            <w:noWrap/>
            <w:hideMark/>
          </w:tcPr>
          <w:p w14:paraId="58C1220A" w14:textId="77777777" w:rsidR="0065430D" w:rsidRPr="0065430D" w:rsidRDefault="0065430D" w:rsidP="0065430D">
            <w:pPr>
              <w:jc w:val="cente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3</w:t>
            </w:r>
          </w:p>
        </w:tc>
        <w:tc>
          <w:tcPr>
            <w:tcW w:w="1568" w:type="dxa"/>
            <w:noWrap/>
            <w:hideMark/>
          </w:tcPr>
          <w:p w14:paraId="0443B234" w14:textId="77777777" w:rsidR="0065430D" w:rsidRPr="0065430D" w:rsidRDefault="0065430D" w:rsidP="0065430D">
            <w:pPr>
              <w:jc w:val="cente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0.75</w:t>
            </w:r>
          </w:p>
        </w:tc>
      </w:tr>
      <w:tr w:rsidR="0065430D" w:rsidRPr="0065430D" w14:paraId="5CB89C48" w14:textId="77777777" w:rsidTr="006543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1C16C3BD" w14:textId="77777777" w:rsidR="0065430D" w:rsidRPr="0065430D" w:rsidRDefault="0065430D" w:rsidP="0065430D">
            <w:pPr>
              <w:jc w:val="center"/>
              <w:rPr>
                <w:b w:val="0"/>
                <w:color w:val="000000"/>
                <w:sz w:val="18"/>
                <w:szCs w:val="18"/>
                <w:lang w:eastAsia="en-ZA"/>
              </w:rPr>
            </w:pPr>
          </w:p>
        </w:tc>
        <w:tc>
          <w:tcPr>
            <w:tcW w:w="2528" w:type="dxa"/>
            <w:noWrap/>
            <w:hideMark/>
          </w:tcPr>
          <w:p w14:paraId="6BC13635" w14:textId="77777777" w:rsidR="0065430D" w:rsidRPr="0065430D" w:rsidRDefault="0065430D" w:rsidP="0065430D">
            <w:pPr>
              <w:jc w:val="left"/>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proofErr w:type="spellStart"/>
            <w:r w:rsidRPr="0065430D">
              <w:rPr>
                <w:color w:val="000000"/>
                <w:sz w:val="18"/>
                <w:szCs w:val="18"/>
                <w:lang w:eastAsia="en-ZA"/>
              </w:rPr>
              <w:t>Asplund</w:t>
            </w:r>
            <w:proofErr w:type="spellEnd"/>
            <w:r w:rsidRPr="0065430D">
              <w:rPr>
                <w:color w:val="000000"/>
                <w:sz w:val="18"/>
                <w:szCs w:val="18"/>
                <w:lang w:eastAsia="en-ZA"/>
              </w:rPr>
              <w:t>, Master. Filip Oscar</w:t>
            </w:r>
          </w:p>
        </w:tc>
        <w:tc>
          <w:tcPr>
            <w:tcW w:w="1596" w:type="dxa"/>
            <w:noWrap/>
            <w:hideMark/>
          </w:tcPr>
          <w:p w14:paraId="6F2A1181" w14:textId="77777777" w:rsidR="0065430D" w:rsidRPr="0065430D" w:rsidRDefault="0065430D" w:rsidP="0065430D">
            <w:pPr>
              <w:jc w:val="left"/>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Asplund-3-3470-31.3875-S</w:t>
            </w:r>
          </w:p>
        </w:tc>
        <w:tc>
          <w:tcPr>
            <w:tcW w:w="1283" w:type="dxa"/>
            <w:noWrap/>
            <w:hideMark/>
          </w:tcPr>
          <w:p w14:paraId="596352AA" w14:textId="77777777" w:rsidR="0065430D" w:rsidRPr="0065430D" w:rsidRDefault="0065430D" w:rsidP="0065430D">
            <w:pPr>
              <w:jc w:val="center"/>
              <w:cnfStyle w:val="000000100000" w:firstRow="0" w:lastRow="0" w:firstColumn="0" w:lastColumn="0" w:oddVBand="0" w:evenVBand="0" w:oddHBand="1" w:evenHBand="0" w:firstRowFirstColumn="0" w:firstRowLastColumn="0" w:lastRowFirstColumn="0" w:lastRowLastColumn="0"/>
              <w:rPr>
                <w:sz w:val="18"/>
                <w:szCs w:val="18"/>
                <w:lang w:eastAsia="en-ZA"/>
              </w:rPr>
            </w:pPr>
          </w:p>
        </w:tc>
        <w:tc>
          <w:tcPr>
            <w:tcW w:w="1568" w:type="dxa"/>
            <w:noWrap/>
            <w:hideMark/>
          </w:tcPr>
          <w:p w14:paraId="52673712" w14:textId="77777777" w:rsidR="0065430D" w:rsidRPr="0065430D" w:rsidRDefault="0065430D" w:rsidP="0065430D">
            <w:pPr>
              <w:jc w:val="center"/>
              <w:cnfStyle w:val="000000100000" w:firstRow="0" w:lastRow="0" w:firstColumn="0" w:lastColumn="0" w:oddVBand="0" w:evenVBand="0" w:oddHBand="1" w:evenHBand="0" w:firstRowFirstColumn="0" w:firstRowLastColumn="0" w:lastRowFirstColumn="0" w:lastRowLastColumn="0"/>
              <w:rPr>
                <w:color w:val="000000"/>
                <w:sz w:val="18"/>
                <w:szCs w:val="18"/>
                <w:lang w:eastAsia="en-ZA"/>
              </w:rPr>
            </w:pPr>
            <w:r w:rsidRPr="0065430D">
              <w:rPr>
                <w:color w:val="000000"/>
                <w:sz w:val="18"/>
                <w:szCs w:val="18"/>
                <w:lang w:eastAsia="en-ZA"/>
              </w:rPr>
              <w:t>0.75</w:t>
            </w:r>
          </w:p>
        </w:tc>
      </w:tr>
      <w:tr w:rsidR="0065430D" w:rsidRPr="0065430D" w14:paraId="7E72FB10" w14:textId="77777777" w:rsidTr="0065430D">
        <w:trPr>
          <w:trHeight w:val="300"/>
        </w:trPr>
        <w:tc>
          <w:tcPr>
            <w:cnfStyle w:val="001000000000" w:firstRow="0" w:lastRow="0" w:firstColumn="1" w:lastColumn="0" w:oddVBand="0" w:evenVBand="0" w:oddHBand="0" w:evenHBand="0" w:firstRowFirstColumn="0" w:firstRowLastColumn="0" w:lastRowFirstColumn="0" w:lastRowLastColumn="0"/>
            <w:tcW w:w="862" w:type="dxa"/>
            <w:noWrap/>
            <w:hideMark/>
          </w:tcPr>
          <w:p w14:paraId="315061D4" w14:textId="77777777" w:rsidR="0065430D" w:rsidRPr="0065430D" w:rsidRDefault="0065430D" w:rsidP="0065430D">
            <w:pPr>
              <w:jc w:val="center"/>
              <w:rPr>
                <w:color w:val="000000"/>
                <w:sz w:val="18"/>
                <w:szCs w:val="18"/>
                <w:lang w:eastAsia="en-ZA"/>
              </w:rPr>
            </w:pPr>
          </w:p>
        </w:tc>
        <w:tc>
          <w:tcPr>
            <w:tcW w:w="2528" w:type="dxa"/>
            <w:noWrap/>
            <w:hideMark/>
          </w:tcPr>
          <w:p w14:paraId="08AA1112" w14:textId="77777777" w:rsidR="0065430D" w:rsidRPr="0065430D" w:rsidRDefault="0065430D" w:rsidP="0065430D">
            <w:pPr>
              <w:jc w:val="left"/>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proofErr w:type="spellStart"/>
            <w:r w:rsidRPr="0065430D">
              <w:rPr>
                <w:color w:val="000000"/>
                <w:sz w:val="18"/>
                <w:szCs w:val="18"/>
                <w:lang w:eastAsia="en-ZA"/>
              </w:rPr>
              <w:t>Asplund</w:t>
            </w:r>
            <w:proofErr w:type="spellEnd"/>
            <w:r w:rsidRPr="0065430D">
              <w:rPr>
                <w:color w:val="000000"/>
                <w:sz w:val="18"/>
                <w:szCs w:val="18"/>
                <w:lang w:eastAsia="en-ZA"/>
              </w:rPr>
              <w:t>, Master. Carl Edgar</w:t>
            </w:r>
          </w:p>
        </w:tc>
        <w:tc>
          <w:tcPr>
            <w:tcW w:w="1596" w:type="dxa"/>
            <w:noWrap/>
            <w:hideMark/>
          </w:tcPr>
          <w:p w14:paraId="048271BE" w14:textId="77777777" w:rsidR="0065430D" w:rsidRPr="0065430D" w:rsidRDefault="0065430D" w:rsidP="0065430D">
            <w:pPr>
              <w:jc w:val="left"/>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Asplund-3-3470-31.3875-S</w:t>
            </w:r>
          </w:p>
        </w:tc>
        <w:tc>
          <w:tcPr>
            <w:tcW w:w="1283" w:type="dxa"/>
            <w:noWrap/>
            <w:hideMark/>
          </w:tcPr>
          <w:p w14:paraId="079C3BAB" w14:textId="77777777" w:rsidR="0065430D" w:rsidRPr="0065430D" w:rsidRDefault="0065430D" w:rsidP="0065430D">
            <w:pPr>
              <w:jc w:val="center"/>
              <w:cnfStyle w:val="000000000000" w:firstRow="0" w:lastRow="0" w:firstColumn="0" w:lastColumn="0" w:oddVBand="0" w:evenVBand="0" w:oddHBand="0" w:evenHBand="0" w:firstRowFirstColumn="0" w:firstRowLastColumn="0" w:lastRowFirstColumn="0" w:lastRowLastColumn="0"/>
              <w:rPr>
                <w:sz w:val="18"/>
                <w:szCs w:val="18"/>
                <w:lang w:eastAsia="en-ZA"/>
              </w:rPr>
            </w:pPr>
          </w:p>
        </w:tc>
        <w:tc>
          <w:tcPr>
            <w:tcW w:w="1568" w:type="dxa"/>
            <w:noWrap/>
            <w:hideMark/>
          </w:tcPr>
          <w:p w14:paraId="0FA9C18D" w14:textId="77777777" w:rsidR="0065430D" w:rsidRPr="0065430D" w:rsidRDefault="0065430D" w:rsidP="0065430D">
            <w:pPr>
              <w:jc w:val="center"/>
              <w:cnfStyle w:val="000000000000" w:firstRow="0" w:lastRow="0" w:firstColumn="0" w:lastColumn="0" w:oddVBand="0" w:evenVBand="0" w:oddHBand="0" w:evenHBand="0" w:firstRowFirstColumn="0" w:firstRowLastColumn="0" w:lastRowFirstColumn="0" w:lastRowLastColumn="0"/>
              <w:rPr>
                <w:color w:val="000000"/>
                <w:sz w:val="18"/>
                <w:szCs w:val="18"/>
                <w:lang w:eastAsia="en-ZA"/>
              </w:rPr>
            </w:pPr>
            <w:r w:rsidRPr="0065430D">
              <w:rPr>
                <w:color w:val="000000"/>
                <w:sz w:val="18"/>
                <w:szCs w:val="18"/>
                <w:lang w:eastAsia="en-ZA"/>
              </w:rPr>
              <w:t>0.75</w:t>
            </w:r>
          </w:p>
        </w:tc>
      </w:tr>
    </w:tbl>
    <w:p w14:paraId="1318364E" w14:textId="77777777" w:rsidR="0065430D" w:rsidRPr="0065430D" w:rsidRDefault="0065430D" w:rsidP="0065430D">
      <w:pPr>
        <w:pStyle w:val="Text1"/>
        <w:rPr>
          <w:rFonts w:cs="Times New Roman"/>
        </w:rPr>
      </w:pPr>
    </w:p>
    <w:p w14:paraId="18FC45E5" w14:textId="77777777" w:rsidR="0065430D" w:rsidRPr="0065430D" w:rsidRDefault="0065430D" w:rsidP="0065430D">
      <w:bookmarkStart w:id="13" w:name="_GoBack"/>
      <w:bookmarkEnd w:id="13"/>
    </w:p>
    <w:p w14:paraId="3EE802BF" w14:textId="2D877E17" w:rsidR="007240F7" w:rsidRPr="0065430D" w:rsidRDefault="007240F7" w:rsidP="007240F7">
      <w:pPr>
        <w:pStyle w:val="Text1"/>
        <w:rPr>
          <w:rFonts w:cs="Times New Roman"/>
        </w:rPr>
      </w:pPr>
    </w:p>
    <w:p w14:paraId="755F2992" w14:textId="77777777" w:rsidR="001139EF" w:rsidRPr="0065430D" w:rsidRDefault="001139EF" w:rsidP="00E27F0B">
      <w:pPr>
        <w:pStyle w:val="Heading1"/>
        <w:rPr>
          <w:rFonts w:ascii="Times New Roman" w:hAnsi="Times New Roman"/>
        </w:rPr>
      </w:pPr>
      <w:bookmarkStart w:id="14" w:name="_Toc464156210"/>
      <w:bookmarkStart w:id="15" w:name="_Toc403653353"/>
      <w:r w:rsidRPr="0065430D">
        <w:rPr>
          <w:rFonts w:ascii="Times New Roman" w:hAnsi="Times New Roman"/>
        </w:rPr>
        <w:lastRenderedPageBreak/>
        <w:t>Content chapter</w:t>
      </w:r>
      <w:bookmarkEnd w:id="14"/>
    </w:p>
    <w:p w14:paraId="5ECAAC64" w14:textId="77777777" w:rsidR="001139EF" w:rsidRPr="0065430D" w:rsidRDefault="001139EF" w:rsidP="00132E6E">
      <w:pPr>
        <w:pStyle w:val="Text1"/>
        <w:rPr>
          <w:rFonts w:cs="Times New Roman"/>
        </w:rPr>
      </w:pPr>
      <w:r w:rsidRPr="0065430D">
        <w:rPr>
          <w:rFonts w:cs="Times New Roman"/>
        </w:rPr>
        <w:t>Unless the chapter heading already makes it clear, an introductory paragraph that explains how this chapter contributes to the objectives of the report/project</w:t>
      </w:r>
    </w:p>
    <w:p w14:paraId="204456F7" w14:textId="77777777" w:rsidR="001139EF" w:rsidRPr="0065430D" w:rsidRDefault="00BF6B57" w:rsidP="001139EF">
      <w:pPr>
        <w:pStyle w:val="Heading2"/>
        <w:rPr>
          <w:rFonts w:ascii="Times New Roman" w:hAnsi="Times New Roman"/>
        </w:rPr>
      </w:pPr>
      <w:bookmarkStart w:id="16" w:name="_Toc464156211"/>
      <w:r w:rsidRPr="0065430D">
        <w:rPr>
          <w:rFonts w:ascii="Times New Roman" w:hAnsi="Times New Roman"/>
        </w:rPr>
        <w:t>Heading level 2</w:t>
      </w:r>
      <w:bookmarkEnd w:id="16"/>
    </w:p>
    <w:p w14:paraId="78C90503" w14:textId="77777777" w:rsidR="00794C79" w:rsidRPr="0065430D" w:rsidRDefault="00BF6B57" w:rsidP="00F2247C">
      <w:pPr>
        <w:pStyle w:val="Heading3"/>
        <w:rPr>
          <w:rFonts w:ascii="Times New Roman" w:hAnsi="Times New Roman" w:cs="Times New Roman"/>
        </w:rPr>
      </w:pPr>
      <w:bookmarkStart w:id="17" w:name="_Toc464156212"/>
      <w:bookmarkEnd w:id="15"/>
      <w:r w:rsidRPr="0065430D">
        <w:rPr>
          <w:rFonts w:ascii="Times New Roman" w:hAnsi="Times New Roman" w:cs="Times New Roman"/>
        </w:rPr>
        <w:t>Heading level 3</w:t>
      </w:r>
      <w:bookmarkEnd w:id="17"/>
    </w:p>
    <w:p w14:paraId="52D248A3" w14:textId="77777777" w:rsidR="00774601" w:rsidRPr="0065430D" w:rsidRDefault="001E2415" w:rsidP="00BF6B57">
      <w:pPr>
        <w:pStyle w:val="Heading4"/>
        <w:rPr>
          <w:rFonts w:ascii="Times New Roman" w:hAnsi="Times New Roman" w:cs="Times New Roman"/>
        </w:rPr>
      </w:pPr>
      <w:r w:rsidRPr="0065430D">
        <w:rPr>
          <w:rFonts w:ascii="Times New Roman" w:hAnsi="Times New Roman" w:cs="Times New Roman"/>
        </w:rPr>
        <w:t>Deepest heading, only if you cannot do without it</w:t>
      </w:r>
    </w:p>
    <w:p w14:paraId="68397B7D" w14:textId="77777777" w:rsidR="00F9149A" w:rsidRPr="0065430D" w:rsidRDefault="001E2415" w:rsidP="00787CEC">
      <w:pPr>
        <w:pStyle w:val="Text1"/>
        <w:rPr>
          <w:rFonts w:cs="Times New Roman"/>
        </w:rPr>
      </w:pPr>
      <w:r w:rsidRPr="0065430D">
        <w:rPr>
          <w:rFonts w:cs="Times New Roman"/>
        </w:rPr>
        <w:t xml:space="preserve">"Text 1" </w:t>
      </w:r>
      <w:r w:rsidR="002F22AD" w:rsidRPr="0065430D">
        <w:rPr>
          <w:rFonts w:cs="Times New Roman"/>
        </w:rPr>
        <w:t xml:space="preserve">is </w:t>
      </w:r>
      <w:r w:rsidRPr="0065430D">
        <w:rPr>
          <w:rFonts w:cs="Times New Roman"/>
        </w:rPr>
        <w:t>for normal paragraphs. A blank line is automatically created before each paragraph.</w:t>
      </w:r>
    </w:p>
    <w:p w14:paraId="0043684B" w14:textId="77777777" w:rsidR="001E2415" w:rsidRPr="0065430D" w:rsidRDefault="001E2415" w:rsidP="001E2415">
      <w:pPr>
        <w:pStyle w:val="Text1Items"/>
        <w:rPr>
          <w:rFonts w:cs="Times New Roman"/>
        </w:rPr>
      </w:pPr>
      <w:r w:rsidRPr="0065430D">
        <w:rPr>
          <w:rFonts w:cs="Times New Roman"/>
        </w:rPr>
        <w:t>1.</w:t>
      </w:r>
      <w:r w:rsidRPr="0065430D">
        <w:rPr>
          <w:rFonts w:cs="Times New Roman"/>
        </w:rPr>
        <w:tab/>
        <w:t>"Text 1 Items" for a list that is not automatically numbered.</w:t>
      </w:r>
    </w:p>
    <w:p w14:paraId="3504BEB8" w14:textId="77777777" w:rsidR="001E2415" w:rsidRPr="0065430D" w:rsidRDefault="001E2415" w:rsidP="001E2415">
      <w:pPr>
        <w:pStyle w:val="Text1Items"/>
        <w:rPr>
          <w:rFonts w:cs="Times New Roman"/>
        </w:rPr>
      </w:pPr>
      <w:r w:rsidRPr="0065430D">
        <w:rPr>
          <w:rFonts w:cs="Times New Roman"/>
        </w:rPr>
        <w:t>2.</w:t>
      </w:r>
      <w:r w:rsidRPr="0065430D">
        <w:rPr>
          <w:rFonts w:cs="Times New Roman"/>
        </w:rPr>
        <w:tab/>
        <w:t>List that is not automatically numbered.</w:t>
      </w:r>
    </w:p>
    <w:p w14:paraId="1215588A" w14:textId="77777777" w:rsidR="001E2415" w:rsidRPr="0065430D" w:rsidRDefault="001E2415" w:rsidP="001E2415">
      <w:pPr>
        <w:pStyle w:val="Text1Items"/>
        <w:rPr>
          <w:rFonts w:cs="Times New Roman"/>
        </w:rPr>
      </w:pPr>
      <w:r w:rsidRPr="0065430D">
        <w:rPr>
          <w:rFonts w:cs="Times New Roman"/>
        </w:rPr>
        <w:t>3.</w:t>
      </w:r>
      <w:r w:rsidRPr="0065430D">
        <w:rPr>
          <w:rFonts w:cs="Times New Roman"/>
        </w:rPr>
        <w:tab/>
        <w:t>List that is not automatically numbered.</w:t>
      </w:r>
    </w:p>
    <w:p w14:paraId="57F250C4" w14:textId="77777777" w:rsidR="00A93A65" w:rsidRPr="0065430D" w:rsidRDefault="00945B3A" w:rsidP="00A93A65">
      <w:pPr>
        <w:pStyle w:val="Text20"/>
        <w:rPr>
          <w:rFonts w:cs="Times New Roman"/>
        </w:rPr>
      </w:pPr>
      <w:r w:rsidRPr="0065430D">
        <w:rPr>
          <w:rFonts w:cs="Times New Roman"/>
        </w:rPr>
        <w:t>"</w:t>
      </w:r>
      <w:r w:rsidR="00A93A65" w:rsidRPr="0065430D">
        <w:rPr>
          <w:rFonts w:cs="Times New Roman"/>
        </w:rPr>
        <w:t>Text 2</w:t>
      </w:r>
      <w:r w:rsidRPr="0065430D">
        <w:rPr>
          <w:rFonts w:cs="Times New Roman"/>
        </w:rPr>
        <w:t>"</w:t>
      </w:r>
      <w:r w:rsidR="00A93A65" w:rsidRPr="0065430D">
        <w:rPr>
          <w:rFonts w:cs="Times New Roman"/>
        </w:rPr>
        <w:t xml:space="preserve"> is for a paragraph that fits under "Text 1 items".</w:t>
      </w:r>
    </w:p>
    <w:p w14:paraId="0611569C" w14:textId="77777777" w:rsidR="001E2415" w:rsidRPr="0065430D" w:rsidRDefault="003548B9" w:rsidP="003548B9">
      <w:pPr>
        <w:pStyle w:val="Text1"/>
        <w:rPr>
          <w:rFonts w:cs="Times New Roman"/>
        </w:rPr>
      </w:pPr>
      <w:r w:rsidRPr="0065430D">
        <w:rPr>
          <w:rFonts w:cs="Times New Roman"/>
        </w:rPr>
        <w:t xml:space="preserve">Waffle </w:t>
      </w:r>
      <w:proofErr w:type="spellStart"/>
      <w:r w:rsidRPr="0065430D">
        <w:rPr>
          <w:rFonts w:cs="Times New Roman"/>
        </w:rPr>
        <w:t>waffle</w:t>
      </w:r>
      <w:proofErr w:type="spellEnd"/>
    </w:p>
    <w:p w14:paraId="62344542" w14:textId="77777777" w:rsidR="00F9149A" w:rsidRPr="0065430D" w:rsidRDefault="00A93A65" w:rsidP="00A93A65">
      <w:pPr>
        <w:pStyle w:val="Text1bullet"/>
        <w:rPr>
          <w:rFonts w:cs="Times New Roman"/>
        </w:rPr>
      </w:pPr>
      <w:r w:rsidRPr="0065430D">
        <w:rPr>
          <w:rFonts w:cs="Times New Roman"/>
        </w:rPr>
        <w:t>"Text 1 bullet" for a bulleted list;</w:t>
      </w:r>
    </w:p>
    <w:p w14:paraId="0A51E3B9" w14:textId="77777777" w:rsidR="00A93A65" w:rsidRPr="0065430D" w:rsidRDefault="00A93A65" w:rsidP="00A93A65">
      <w:pPr>
        <w:pStyle w:val="Text1bullet"/>
        <w:rPr>
          <w:rFonts w:cs="Times New Roman"/>
        </w:rPr>
      </w:pPr>
      <w:r w:rsidRPr="0065430D">
        <w:rPr>
          <w:rFonts w:cs="Times New Roman"/>
        </w:rPr>
        <w:t>Bullet list item 2;</w:t>
      </w:r>
    </w:p>
    <w:p w14:paraId="0299F585" w14:textId="77777777" w:rsidR="00A93A65" w:rsidRPr="0065430D" w:rsidRDefault="00945B3A" w:rsidP="00A93A65">
      <w:pPr>
        <w:pStyle w:val="Text2bullet"/>
        <w:rPr>
          <w:rFonts w:cs="Times New Roman"/>
        </w:rPr>
      </w:pPr>
      <w:r w:rsidRPr="0065430D">
        <w:rPr>
          <w:rFonts w:cs="Times New Roman"/>
        </w:rPr>
        <w:t>"</w:t>
      </w:r>
      <w:r w:rsidR="00A93A65" w:rsidRPr="0065430D">
        <w:rPr>
          <w:rFonts w:cs="Times New Roman"/>
        </w:rPr>
        <w:t>Text 2 bullet" for sub-points</w:t>
      </w:r>
    </w:p>
    <w:p w14:paraId="676CA377" w14:textId="77777777" w:rsidR="00A93A65" w:rsidRPr="0065430D" w:rsidRDefault="00945B3A" w:rsidP="00A93A65">
      <w:pPr>
        <w:pStyle w:val="Text2bullet"/>
        <w:rPr>
          <w:rFonts w:cs="Times New Roman"/>
        </w:rPr>
      </w:pPr>
      <w:r w:rsidRPr="0065430D">
        <w:rPr>
          <w:rFonts w:cs="Times New Roman"/>
        </w:rPr>
        <w:t>"</w:t>
      </w:r>
      <w:r w:rsidR="00A93A65" w:rsidRPr="0065430D">
        <w:rPr>
          <w:rFonts w:cs="Times New Roman"/>
        </w:rPr>
        <w:t>Text 2 bullet" for sub-points</w:t>
      </w:r>
    </w:p>
    <w:p w14:paraId="4DC7F641" w14:textId="77777777" w:rsidR="00A93A65" w:rsidRPr="0065430D" w:rsidRDefault="00A93A65" w:rsidP="00A93A65">
      <w:pPr>
        <w:pStyle w:val="Text1bullet"/>
        <w:rPr>
          <w:rFonts w:cs="Times New Roman"/>
        </w:rPr>
      </w:pPr>
      <w:r w:rsidRPr="0065430D">
        <w:rPr>
          <w:rFonts w:cs="Times New Roman"/>
        </w:rPr>
        <w:t>Bullet list item 3.</w:t>
      </w:r>
    </w:p>
    <w:p w14:paraId="0B3F0D48" w14:textId="77777777" w:rsidR="00A93A65" w:rsidRPr="0065430D" w:rsidRDefault="00945B3A" w:rsidP="00A93A65">
      <w:pPr>
        <w:pStyle w:val="Text20"/>
        <w:rPr>
          <w:rFonts w:cs="Times New Roman"/>
        </w:rPr>
      </w:pPr>
      <w:r w:rsidRPr="0065430D">
        <w:rPr>
          <w:rFonts w:cs="Times New Roman"/>
        </w:rPr>
        <w:t>"</w:t>
      </w:r>
      <w:r w:rsidR="00A93A65" w:rsidRPr="0065430D">
        <w:rPr>
          <w:rFonts w:cs="Times New Roman"/>
        </w:rPr>
        <w:t>Text 2</w:t>
      </w:r>
      <w:r w:rsidRPr="0065430D">
        <w:rPr>
          <w:rFonts w:cs="Times New Roman"/>
        </w:rPr>
        <w:t>"</w:t>
      </w:r>
      <w:r w:rsidR="00A93A65" w:rsidRPr="0065430D">
        <w:rPr>
          <w:rFonts w:cs="Times New Roman"/>
        </w:rPr>
        <w:t xml:space="preserve"> also fits under "Text 1 bullet".</w:t>
      </w:r>
    </w:p>
    <w:p w14:paraId="0CED4BB1" w14:textId="77777777" w:rsidR="00FE70CB" w:rsidRPr="0065430D" w:rsidRDefault="00FE70CB" w:rsidP="00787CEC">
      <w:pPr>
        <w:pStyle w:val="Text1"/>
        <w:numPr>
          <w:ins w:id="18" w:author="Prof AH Basson" w:date="2007-03-06T17:56:00Z"/>
        </w:numPr>
        <w:rPr>
          <w:rFonts w:cs="Times New Roman"/>
        </w:rPr>
      </w:pPr>
    </w:p>
    <w:p w14:paraId="067D7230" w14:textId="77777777" w:rsidR="00FE70CB" w:rsidRPr="0065430D" w:rsidRDefault="003344E9" w:rsidP="003013B5">
      <w:pPr>
        <w:pStyle w:val="Caption"/>
        <w:keepNext/>
      </w:pPr>
      <w:bookmarkStart w:id="19" w:name="_Toc403660385"/>
      <w:r w:rsidRPr="0065430D">
        <w:t xml:space="preserve">Table </w:t>
      </w:r>
      <w:fldSimple w:instr=" SEQ Table \* ARABIC ">
        <w:r w:rsidRPr="0065430D">
          <w:t>1</w:t>
        </w:r>
      </w:fldSimple>
      <w:r w:rsidRPr="0065430D">
        <w:t>: Acceptable page layouts</w:t>
      </w:r>
      <w:bookmarkEnd w:id="19"/>
      <w:r w:rsidR="003013B5" w:rsidRPr="0065430D">
        <w:t xml:space="preserve"> (manually set "keep with next" in paragraph style for tables)</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976"/>
        <w:gridCol w:w="2835"/>
      </w:tblGrid>
      <w:tr w:rsidR="00BC2ADA" w:rsidRPr="0065430D" w14:paraId="3AC57DA5" w14:textId="77777777" w:rsidTr="00177439">
        <w:trPr>
          <w:trHeight w:val="489"/>
        </w:trPr>
        <w:tc>
          <w:tcPr>
            <w:tcW w:w="2235" w:type="dxa"/>
            <w:tcBorders>
              <w:bottom w:val="nil"/>
            </w:tcBorders>
            <w:shd w:val="clear" w:color="auto" w:fill="auto"/>
          </w:tcPr>
          <w:p w14:paraId="15924759" w14:textId="77777777" w:rsidR="00BC2ADA" w:rsidRPr="0065430D" w:rsidRDefault="003344E9" w:rsidP="00787CEC">
            <w:pPr>
              <w:pStyle w:val="TableHeading"/>
              <w:rPr>
                <w:rFonts w:cs="Times New Roman"/>
              </w:rPr>
            </w:pPr>
            <w:r w:rsidRPr="0065430D">
              <w:rPr>
                <w:rFonts w:cs="Times New Roman"/>
              </w:rPr>
              <w:t>Pap</w:t>
            </w:r>
            <w:r w:rsidR="00BC2ADA" w:rsidRPr="0065430D">
              <w:rPr>
                <w:rFonts w:cs="Times New Roman"/>
              </w:rPr>
              <w:t>er</w:t>
            </w:r>
          </w:p>
        </w:tc>
        <w:tc>
          <w:tcPr>
            <w:tcW w:w="5811" w:type="dxa"/>
            <w:gridSpan w:val="2"/>
          </w:tcPr>
          <w:p w14:paraId="27C7E5BE" w14:textId="77777777" w:rsidR="00BC2ADA" w:rsidRPr="0065430D" w:rsidRDefault="003344E9" w:rsidP="00787CEC">
            <w:pPr>
              <w:pStyle w:val="TableHeading"/>
              <w:rPr>
                <w:rFonts w:cs="Times New Roman"/>
              </w:rPr>
            </w:pPr>
            <w:r w:rsidRPr="0065430D">
              <w:rPr>
                <w:rFonts w:cs="Times New Roman"/>
              </w:rPr>
              <w:t>Margins</w:t>
            </w:r>
          </w:p>
        </w:tc>
      </w:tr>
      <w:tr w:rsidR="00BC2ADA" w:rsidRPr="0065430D" w14:paraId="0F9D0D80" w14:textId="77777777" w:rsidTr="00177439">
        <w:trPr>
          <w:trHeight w:val="489"/>
        </w:trPr>
        <w:tc>
          <w:tcPr>
            <w:tcW w:w="2235" w:type="dxa"/>
            <w:tcBorders>
              <w:top w:val="nil"/>
            </w:tcBorders>
            <w:shd w:val="clear" w:color="auto" w:fill="auto"/>
          </w:tcPr>
          <w:p w14:paraId="4571F1B1" w14:textId="77777777" w:rsidR="00BC2ADA" w:rsidRPr="0065430D" w:rsidRDefault="00BC2ADA" w:rsidP="00787CEC">
            <w:pPr>
              <w:pStyle w:val="TableHeading"/>
              <w:rPr>
                <w:rFonts w:cs="Times New Roman"/>
              </w:rPr>
            </w:pPr>
          </w:p>
        </w:tc>
        <w:tc>
          <w:tcPr>
            <w:tcW w:w="2976" w:type="dxa"/>
          </w:tcPr>
          <w:p w14:paraId="3F51E978" w14:textId="77777777" w:rsidR="00BC2ADA" w:rsidRPr="0065430D" w:rsidRDefault="00BC2ADA" w:rsidP="003344E9">
            <w:pPr>
              <w:pStyle w:val="TableHeading"/>
              <w:rPr>
                <w:rFonts w:cs="Times New Roman"/>
              </w:rPr>
            </w:pPr>
            <w:r w:rsidRPr="0065430D">
              <w:rPr>
                <w:rFonts w:cs="Times New Roman"/>
              </w:rPr>
              <w:t>L</w:t>
            </w:r>
            <w:r w:rsidR="003344E9" w:rsidRPr="0065430D">
              <w:rPr>
                <w:rFonts w:cs="Times New Roman"/>
              </w:rPr>
              <w:t>eft</w:t>
            </w:r>
            <w:r w:rsidRPr="0065430D">
              <w:rPr>
                <w:rFonts w:cs="Times New Roman"/>
              </w:rPr>
              <w:t>/R</w:t>
            </w:r>
            <w:r w:rsidR="003344E9" w:rsidRPr="0065430D">
              <w:rPr>
                <w:rFonts w:cs="Times New Roman"/>
              </w:rPr>
              <w:t>ight</w:t>
            </w:r>
            <w:r w:rsidRPr="0065430D">
              <w:rPr>
                <w:rFonts w:cs="Times New Roman"/>
              </w:rPr>
              <w:t xml:space="preserve"> [mm]</w:t>
            </w:r>
          </w:p>
        </w:tc>
        <w:tc>
          <w:tcPr>
            <w:tcW w:w="2835" w:type="dxa"/>
            <w:shd w:val="clear" w:color="auto" w:fill="auto"/>
          </w:tcPr>
          <w:p w14:paraId="44767616" w14:textId="77777777" w:rsidR="00BC2ADA" w:rsidRPr="0065430D" w:rsidRDefault="003344E9" w:rsidP="003344E9">
            <w:pPr>
              <w:pStyle w:val="TableHeading"/>
              <w:rPr>
                <w:rFonts w:cs="Times New Roman"/>
              </w:rPr>
            </w:pPr>
            <w:r w:rsidRPr="0065430D">
              <w:rPr>
                <w:rFonts w:cs="Times New Roman"/>
              </w:rPr>
              <w:t>Top</w:t>
            </w:r>
            <w:r w:rsidR="00BC2ADA" w:rsidRPr="0065430D">
              <w:rPr>
                <w:rFonts w:cs="Times New Roman"/>
              </w:rPr>
              <w:t>/</w:t>
            </w:r>
            <w:r w:rsidRPr="0065430D">
              <w:rPr>
                <w:rFonts w:cs="Times New Roman"/>
              </w:rPr>
              <w:t>Bottom</w:t>
            </w:r>
            <w:r w:rsidR="00BC2ADA" w:rsidRPr="0065430D">
              <w:rPr>
                <w:rFonts w:cs="Times New Roman"/>
              </w:rPr>
              <w:t xml:space="preserve"> [mm]</w:t>
            </w:r>
          </w:p>
        </w:tc>
      </w:tr>
      <w:tr w:rsidR="00BC2ADA" w:rsidRPr="0065430D" w14:paraId="403BA931" w14:textId="77777777" w:rsidTr="00177439">
        <w:tc>
          <w:tcPr>
            <w:tcW w:w="2235" w:type="dxa"/>
          </w:tcPr>
          <w:p w14:paraId="171BA35F" w14:textId="77777777" w:rsidR="00BC2ADA" w:rsidRPr="0065430D" w:rsidRDefault="00BC2ADA" w:rsidP="00787CEC">
            <w:pPr>
              <w:pStyle w:val="TableC"/>
              <w:rPr>
                <w:rFonts w:cs="Times New Roman"/>
              </w:rPr>
            </w:pPr>
            <w:r w:rsidRPr="0065430D">
              <w:rPr>
                <w:rFonts w:cs="Times New Roman"/>
              </w:rPr>
              <w:t>A4</w:t>
            </w:r>
          </w:p>
        </w:tc>
        <w:tc>
          <w:tcPr>
            <w:tcW w:w="2976" w:type="dxa"/>
          </w:tcPr>
          <w:p w14:paraId="1A572C03" w14:textId="77777777" w:rsidR="00BC2ADA" w:rsidRPr="0065430D" w:rsidRDefault="00BC2ADA" w:rsidP="00787CEC">
            <w:pPr>
              <w:pStyle w:val="TableC"/>
              <w:rPr>
                <w:rFonts w:cs="Times New Roman"/>
              </w:rPr>
            </w:pPr>
          </w:p>
        </w:tc>
        <w:tc>
          <w:tcPr>
            <w:tcW w:w="2835" w:type="dxa"/>
          </w:tcPr>
          <w:p w14:paraId="1D4020EB" w14:textId="77777777" w:rsidR="00BC2ADA" w:rsidRPr="0065430D" w:rsidRDefault="00BC2ADA" w:rsidP="00787CEC">
            <w:pPr>
              <w:pStyle w:val="TableC"/>
              <w:rPr>
                <w:rFonts w:cs="Times New Roman"/>
              </w:rPr>
            </w:pPr>
          </w:p>
        </w:tc>
      </w:tr>
      <w:tr w:rsidR="00BC2ADA" w:rsidRPr="0065430D" w14:paraId="21E2B14E" w14:textId="77777777" w:rsidTr="00177439">
        <w:tc>
          <w:tcPr>
            <w:tcW w:w="2235" w:type="dxa"/>
          </w:tcPr>
          <w:p w14:paraId="4BD6A420" w14:textId="77777777" w:rsidR="00BC2ADA" w:rsidRPr="0065430D" w:rsidRDefault="00BC2ADA" w:rsidP="00787CEC">
            <w:pPr>
              <w:pStyle w:val="TableC"/>
              <w:rPr>
                <w:rFonts w:cs="Times New Roman"/>
              </w:rPr>
            </w:pPr>
            <w:r w:rsidRPr="0065430D">
              <w:rPr>
                <w:rFonts w:cs="Times New Roman"/>
              </w:rPr>
              <w:t>A5</w:t>
            </w:r>
          </w:p>
        </w:tc>
        <w:tc>
          <w:tcPr>
            <w:tcW w:w="2976" w:type="dxa"/>
          </w:tcPr>
          <w:p w14:paraId="04634BFA" w14:textId="77777777" w:rsidR="00BC2ADA" w:rsidRPr="0065430D" w:rsidRDefault="00BC2ADA" w:rsidP="00787CEC">
            <w:pPr>
              <w:pStyle w:val="TableC"/>
              <w:rPr>
                <w:rFonts w:cs="Times New Roman"/>
              </w:rPr>
            </w:pPr>
          </w:p>
        </w:tc>
        <w:tc>
          <w:tcPr>
            <w:tcW w:w="2835" w:type="dxa"/>
          </w:tcPr>
          <w:p w14:paraId="70665BF5" w14:textId="77777777" w:rsidR="00BC2ADA" w:rsidRPr="0065430D" w:rsidRDefault="00BC2ADA" w:rsidP="00787CEC">
            <w:pPr>
              <w:pStyle w:val="TableC"/>
              <w:rPr>
                <w:rFonts w:cs="Times New Roman"/>
              </w:rPr>
            </w:pPr>
          </w:p>
        </w:tc>
      </w:tr>
    </w:tbl>
    <w:p w14:paraId="10B8B503" w14:textId="77777777" w:rsidR="004A1C9F" w:rsidRPr="0065430D" w:rsidRDefault="00DB4F44" w:rsidP="00DB4F44">
      <w:pPr>
        <w:pStyle w:val="Text1"/>
        <w:rPr>
          <w:rFonts w:cs="Times New Roman"/>
        </w:rPr>
      </w:pPr>
      <w:r w:rsidRPr="0065430D">
        <w:rPr>
          <w:rFonts w:cs="Times New Roman"/>
        </w:rPr>
        <w:t>An equation must read like part of the text. Some or other strange parameter is given by the following expression (note the full stop after the equation to indicate the end of the sentence):</w:t>
      </w:r>
    </w:p>
    <w:p w14:paraId="1904E5FF" w14:textId="77777777" w:rsidR="00CE36C8" w:rsidRPr="0065430D" w:rsidRDefault="00492C89" w:rsidP="006C1C0F">
      <w:pPr>
        <w:pStyle w:val="Eq"/>
        <w:rPr>
          <w:rFonts w:cs="Times New Roman"/>
        </w:rPr>
      </w:pPr>
      <m:oMath>
        <m:f>
          <m:fPr>
            <m:type m:val="lin"/>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b</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u+v</m:t>
                </m:r>
              </m:e>
            </m:d>
          </m:e>
          <m:sup>
            <m:r>
              <w:rPr>
                <w:rFonts w:ascii="Cambria Math" w:hAnsi="Cambria Math" w:cs="Times New Roman"/>
              </w:rPr>
              <m:t>0.5</m:t>
            </m:r>
          </m:sup>
        </m:sSup>
      </m:oMath>
      <w:r w:rsidR="00CE36C8" w:rsidRPr="0065430D">
        <w:rPr>
          <w:rFonts w:cs="Times New Roman"/>
        </w:rPr>
        <w:t>.</w:t>
      </w:r>
      <w:r w:rsidR="00CE36C8" w:rsidRPr="0065430D">
        <w:rPr>
          <w:rFonts w:cs="Times New Roman"/>
        </w:rPr>
        <w:tab/>
        <w:t>(1)</w:t>
      </w:r>
    </w:p>
    <w:p w14:paraId="6BF81A10" w14:textId="77777777" w:rsidR="00F9149A" w:rsidRPr="0065430D" w:rsidRDefault="00AA2827" w:rsidP="00787CEC">
      <w:pPr>
        <w:pStyle w:val="Text1"/>
        <w:rPr>
          <w:rFonts w:cs="Times New Roman"/>
        </w:rPr>
      </w:pPr>
      <w:r w:rsidRPr="0065430D">
        <w:rPr>
          <w:rFonts w:cs="Times New Roman"/>
        </w:rPr>
        <w:t xml:space="preserve">In other </w:t>
      </w:r>
      <w:proofErr w:type="gramStart"/>
      <w:r w:rsidRPr="0065430D">
        <w:rPr>
          <w:rFonts w:cs="Times New Roman"/>
        </w:rPr>
        <w:t>cases</w:t>
      </w:r>
      <w:proofErr w:type="gramEnd"/>
      <w:r w:rsidRPr="0065430D">
        <w:rPr>
          <w:rFonts w:cs="Times New Roman"/>
        </w:rPr>
        <w:t xml:space="preserve"> the equation is in the middle of the sentence. Then the paragraph following the equation should start with a small letter. Another strange parameter is given by</w:t>
      </w:r>
    </w:p>
    <w:p w14:paraId="280CBB05" w14:textId="77777777" w:rsidR="00AA2827" w:rsidRPr="0065430D" w:rsidRDefault="00492C89" w:rsidP="00AA2827">
      <w:pPr>
        <w:pStyle w:val="Eq"/>
        <w:rPr>
          <w:rFonts w:cs="Times New Roman"/>
        </w:rPr>
      </w:pPr>
      <m:oMath>
        <m:f>
          <m:fPr>
            <m:type m:val="lin"/>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b</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u+v</m:t>
                </m:r>
              </m:e>
            </m:d>
          </m:e>
          <m:sup>
            <m:r>
              <w:rPr>
                <w:rFonts w:ascii="Cambria Math" w:hAnsi="Cambria Math" w:cs="Times New Roman"/>
              </w:rPr>
              <m:t>0.5</m:t>
            </m:r>
          </m:sup>
        </m:sSup>
      </m:oMath>
      <w:r w:rsidR="00AA2827" w:rsidRPr="0065430D">
        <w:rPr>
          <w:rFonts w:cs="Times New Roman"/>
        </w:rPr>
        <w:t>,</w:t>
      </w:r>
      <w:r w:rsidR="00AA2827" w:rsidRPr="0065430D">
        <w:rPr>
          <w:rFonts w:cs="Times New Roman"/>
        </w:rPr>
        <w:tab/>
        <w:t>(2)</w:t>
      </w:r>
    </w:p>
    <w:p w14:paraId="0B6F752D" w14:textId="77777777" w:rsidR="00AA2827" w:rsidRPr="0065430D" w:rsidRDefault="00AA2827" w:rsidP="00787CEC">
      <w:pPr>
        <w:pStyle w:val="Text1"/>
        <w:rPr>
          <w:rFonts w:cs="Times New Roman"/>
        </w:rPr>
      </w:pPr>
      <w:r w:rsidRPr="0065430D">
        <w:rPr>
          <w:rFonts w:cs="Times New Roman"/>
        </w:rPr>
        <w:t xml:space="preserve">where </w:t>
      </w:r>
      <w:r w:rsidRPr="0065430D">
        <w:rPr>
          <w:rFonts w:cs="Times New Roman"/>
          <w:i/>
        </w:rPr>
        <w:t>y</w:t>
      </w:r>
      <w:r w:rsidRPr="0065430D">
        <w:rPr>
          <w:rFonts w:cs="Times New Roman"/>
        </w:rPr>
        <w:t xml:space="preserve"> represents a physical property.</w:t>
      </w:r>
    </w:p>
    <w:p w14:paraId="4DEF0854" w14:textId="77777777" w:rsidR="00AA2827" w:rsidRPr="0065430D" w:rsidRDefault="00AA2827" w:rsidP="00787CEC">
      <w:pPr>
        <w:pStyle w:val="Text1"/>
        <w:rPr>
          <w:rFonts w:cs="Times New Roman"/>
        </w:rPr>
      </w:pPr>
      <w:r w:rsidRPr="0065430D">
        <w:rPr>
          <w:rFonts w:cs="Times New Roman"/>
        </w:rPr>
        <w:t>Symbols that represent values of properties should be printed in italics, but SI units and names of functions (e.g. sin, cos and tan) must not be printed in italics. There must be a hard space between a number and its unit, e.g. 120 km. This type of space can be created using "</w:t>
      </w:r>
      <w:proofErr w:type="spellStart"/>
      <w:r w:rsidRPr="0065430D">
        <w:rPr>
          <w:rFonts w:cs="Times New Roman"/>
        </w:rPr>
        <w:t>Crtl</w:t>
      </w:r>
      <w:proofErr w:type="spellEnd"/>
      <w:r w:rsidRPr="0065430D">
        <w:rPr>
          <w:rFonts w:cs="Times New Roman"/>
        </w:rPr>
        <w:t>-Shift-Spacebar".</w:t>
      </w:r>
    </w:p>
    <w:p w14:paraId="661F5535" w14:textId="77777777" w:rsidR="007661D9" w:rsidRPr="0065430D" w:rsidRDefault="007661D9" w:rsidP="00787CEC">
      <w:pPr>
        <w:pStyle w:val="Text1"/>
        <w:rPr>
          <w:rFonts w:cs="Times New Roman"/>
        </w:rPr>
      </w:pPr>
      <w:r w:rsidRPr="0065430D">
        <w:rPr>
          <w:rFonts w:cs="Times New Roman"/>
        </w:rPr>
        <w:t>Create sketches and diagrams in PowerPoint or Visio. Then copy the figure and select "Paste special" to insert it as "Picture (enhanced metafile)". The paragraph containing the figure should use the "Figure" style.</w:t>
      </w:r>
      <w:r w:rsidR="00945B3A" w:rsidRPr="0065430D">
        <w:rPr>
          <w:rFonts w:cs="Times New Roman"/>
        </w:rPr>
        <w:t xml:space="preserve"> If you type "Enter" in the "Figure" style, the next style is automatically "Caption".</w:t>
      </w:r>
    </w:p>
    <w:p w14:paraId="5B14B229" w14:textId="77777777" w:rsidR="00860DAB" w:rsidRPr="0065430D" w:rsidRDefault="00DA231F" w:rsidP="00997EE5">
      <w:pPr>
        <w:pStyle w:val="Figure"/>
        <w:spacing w:before="480"/>
      </w:pPr>
      <w:r w:rsidRPr="0065430D">
        <w:rPr>
          <w:noProof/>
          <w:lang w:eastAsia="en-ZA"/>
        </w:rPr>
        <w:drawing>
          <wp:inline distT="0" distB="0" distL="0" distR="0" wp14:anchorId="49404C5B" wp14:editId="42BE11DB">
            <wp:extent cx="4162425" cy="3124200"/>
            <wp:effectExtent l="0" t="0" r="9525" b="0"/>
            <wp:docPr id="4" name="Picture 1" descr="Water li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ili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2425" cy="3124200"/>
                    </a:xfrm>
                    <a:prstGeom prst="rect">
                      <a:avLst/>
                    </a:prstGeom>
                    <a:noFill/>
                    <a:ln>
                      <a:noFill/>
                    </a:ln>
                  </pic:spPr>
                </pic:pic>
              </a:graphicData>
            </a:graphic>
          </wp:inline>
        </w:drawing>
      </w:r>
    </w:p>
    <w:p w14:paraId="4403BBEA" w14:textId="77777777" w:rsidR="00C10A3F" w:rsidRPr="0065430D" w:rsidRDefault="00C93397" w:rsidP="00C93397">
      <w:pPr>
        <w:pStyle w:val="Caption"/>
      </w:pPr>
      <w:bookmarkStart w:id="20" w:name="_Toc403660384"/>
      <w:r w:rsidRPr="0065430D">
        <w:t xml:space="preserve">Figure </w:t>
      </w:r>
      <w:fldSimple w:instr=" SEQ Figure \* ARABIC ">
        <w:r w:rsidRPr="0065430D">
          <w:rPr>
            <w:noProof/>
          </w:rPr>
          <w:t>1</w:t>
        </w:r>
      </w:fldSimple>
      <w:r w:rsidRPr="0065430D">
        <w:t>: Water plants</w:t>
      </w:r>
      <w:bookmarkEnd w:id="20"/>
    </w:p>
    <w:p w14:paraId="5E4CE4DC" w14:textId="77777777" w:rsidR="00F9149A" w:rsidRPr="0065430D" w:rsidRDefault="00C93397" w:rsidP="00E27F0B">
      <w:pPr>
        <w:pStyle w:val="Heading1"/>
        <w:rPr>
          <w:rFonts w:ascii="Times New Roman" w:hAnsi="Times New Roman"/>
        </w:rPr>
      </w:pPr>
      <w:bookmarkStart w:id="21" w:name="_Toc464156213"/>
      <w:r w:rsidRPr="0065430D">
        <w:rPr>
          <w:rFonts w:ascii="Times New Roman" w:hAnsi="Times New Roman"/>
        </w:rPr>
        <w:lastRenderedPageBreak/>
        <w:t>Conclusions</w:t>
      </w:r>
      <w:bookmarkEnd w:id="21"/>
    </w:p>
    <w:p w14:paraId="46F4B87E" w14:textId="77777777" w:rsidR="00F9149A" w:rsidRPr="0065430D" w:rsidRDefault="00F9149A" w:rsidP="00787CEC">
      <w:pPr>
        <w:pStyle w:val="Text1"/>
        <w:rPr>
          <w:rFonts w:cs="Times New Roman"/>
        </w:rPr>
      </w:pPr>
      <w:r w:rsidRPr="0065430D">
        <w:rPr>
          <w:rFonts w:cs="Times New Roman"/>
        </w:rPr>
        <w:t>H</w:t>
      </w:r>
    </w:p>
    <w:p w14:paraId="35569B2E" w14:textId="77777777" w:rsidR="00F9149A" w:rsidRPr="0065430D" w:rsidRDefault="00C93397" w:rsidP="00E27F0B">
      <w:pPr>
        <w:pStyle w:val="Heading1"/>
        <w:rPr>
          <w:rFonts w:ascii="Times New Roman" w:hAnsi="Times New Roman"/>
        </w:rPr>
      </w:pPr>
      <w:bookmarkStart w:id="22" w:name="_Toc464156214"/>
      <w:r w:rsidRPr="0065430D">
        <w:rPr>
          <w:rFonts w:ascii="Times New Roman" w:hAnsi="Times New Roman"/>
        </w:rPr>
        <w:lastRenderedPageBreak/>
        <w:t>References</w:t>
      </w:r>
      <w:bookmarkEnd w:id="22"/>
    </w:p>
    <w:p w14:paraId="568C12A5" w14:textId="77777777" w:rsidR="00F9149A" w:rsidRPr="0065430D" w:rsidRDefault="001377FE">
      <w:pPr>
        <w:pStyle w:val="References"/>
        <w:rPr>
          <w:rFonts w:cs="Times New Roman"/>
        </w:rPr>
      </w:pPr>
      <w:proofErr w:type="spellStart"/>
      <w:r w:rsidRPr="0065430D">
        <w:rPr>
          <w:rFonts w:cs="Times New Roman"/>
        </w:rPr>
        <w:t>Pompies</w:t>
      </w:r>
      <w:proofErr w:type="spellEnd"/>
      <w:r w:rsidRPr="0065430D">
        <w:rPr>
          <w:rFonts w:cs="Times New Roman"/>
        </w:rPr>
        <w:t>, P</w:t>
      </w:r>
      <w:r w:rsidR="00F9149A" w:rsidRPr="0065430D">
        <w:rPr>
          <w:rFonts w:cs="Times New Roman"/>
        </w:rPr>
        <w:t>, 1</w:t>
      </w:r>
      <w:r w:rsidRPr="0065430D">
        <w:rPr>
          <w:rFonts w:cs="Times New Roman"/>
        </w:rPr>
        <w:t>652</w:t>
      </w:r>
      <w:r w:rsidR="00F9149A" w:rsidRPr="0065430D">
        <w:rPr>
          <w:rFonts w:cs="Times New Roman"/>
        </w:rPr>
        <w:t xml:space="preserve">, </w:t>
      </w:r>
      <w:r w:rsidRPr="0065430D">
        <w:rPr>
          <w:rFonts w:cs="Times New Roman"/>
          <w:i/>
          <w:iCs/>
        </w:rPr>
        <w:t xml:space="preserve">My experiences on the </w:t>
      </w:r>
      <w:proofErr w:type="spellStart"/>
      <w:r w:rsidRPr="0065430D">
        <w:rPr>
          <w:rFonts w:cs="Times New Roman"/>
          <w:i/>
          <w:iCs/>
        </w:rPr>
        <w:t>Drommedaris</w:t>
      </w:r>
      <w:proofErr w:type="spellEnd"/>
      <w:r w:rsidR="00F9149A" w:rsidRPr="0065430D">
        <w:rPr>
          <w:rFonts w:cs="Times New Roman"/>
        </w:rPr>
        <w:t xml:space="preserve">, </w:t>
      </w:r>
      <w:r w:rsidRPr="0065430D">
        <w:rPr>
          <w:rFonts w:cs="Times New Roman"/>
        </w:rPr>
        <w:t>1st</w:t>
      </w:r>
      <w:r w:rsidR="00F9149A" w:rsidRPr="0065430D">
        <w:rPr>
          <w:rFonts w:cs="Times New Roman"/>
        </w:rPr>
        <w:t xml:space="preserve"> </w:t>
      </w:r>
      <w:r w:rsidRPr="0065430D">
        <w:rPr>
          <w:rFonts w:cs="Times New Roman"/>
        </w:rPr>
        <w:t>e</w:t>
      </w:r>
      <w:r w:rsidR="00C93397" w:rsidRPr="0065430D">
        <w:rPr>
          <w:rFonts w:cs="Times New Roman"/>
        </w:rPr>
        <w:t>d</w:t>
      </w:r>
      <w:r w:rsidR="00F9149A" w:rsidRPr="0065430D">
        <w:rPr>
          <w:rFonts w:cs="Times New Roman"/>
        </w:rPr>
        <w:t xml:space="preserve">, </w:t>
      </w:r>
      <w:r w:rsidRPr="0065430D">
        <w:rPr>
          <w:rFonts w:cs="Times New Roman"/>
        </w:rPr>
        <w:t xml:space="preserve">Van </w:t>
      </w:r>
      <w:proofErr w:type="spellStart"/>
      <w:r w:rsidRPr="0065430D">
        <w:rPr>
          <w:rFonts w:cs="Times New Roman"/>
        </w:rPr>
        <w:t>Riebeeck</w:t>
      </w:r>
      <w:proofErr w:type="spellEnd"/>
      <w:r w:rsidRPr="0065430D">
        <w:rPr>
          <w:rFonts w:cs="Times New Roman"/>
        </w:rPr>
        <w:t xml:space="preserve"> Publishers</w:t>
      </w:r>
      <w:r w:rsidR="00F9149A" w:rsidRPr="0065430D">
        <w:rPr>
          <w:rFonts w:cs="Times New Roman"/>
        </w:rPr>
        <w:t xml:space="preserve">, </w:t>
      </w:r>
      <w:r w:rsidRPr="0065430D">
        <w:rPr>
          <w:rFonts w:cs="Times New Roman"/>
        </w:rPr>
        <w:t>Cape Town</w:t>
      </w:r>
      <w:r w:rsidR="00F9149A" w:rsidRPr="0065430D">
        <w:rPr>
          <w:rFonts w:cs="Times New Roman"/>
        </w:rPr>
        <w:t>.</w:t>
      </w:r>
    </w:p>
    <w:p w14:paraId="56B42319" w14:textId="77777777" w:rsidR="00F9149A" w:rsidRPr="0065430D" w:rsidRDefault="00F9149A" w:rsidP="001E01FF"/>
    <w:p w14:paraId="57B36A25" w14:textId="77777777" w:rsidR="00F9149A" w:rsidRPr="0065430D" w:rsidRDefault="00781F77" w:rsidP="00E27F0B">
      <w:pPr>
        <w:pStyle w:val="Heading7"/>
        <w:rPr>
          <w:rFonts w:ascii="Times New Roman" w:hAnsi="Times New Roman"/>
        </w:rPr>
      </w:pPr>
      <w:bookmarkStart w:id="23" w:name="_Toc160980278"/>
      <w:bookmarkStart w:id="24" w:name="_Toc269981202"/>
      <w:r w:rsidRPr="0065430D">
        <w:rPr>
          <w:rFonts w:ascii="Times New Roman" w:hAnsi="Times New Roman"/>
        </w:rPr>
        <w:lastRenderedPageBreak/>
        <w:tab/>
      </w:r>
      <w:bookmarkStart w:id="25" w:name="_Toc464156215"/>
      <w:r w:rsidR="00F9149A" w:rsidRPr="0065430D">
        <w:rPr>
          <w:rFonts w:ascii="Times New Roman" w:hAnsi="Times New Roman"/>
        </w:rPr>
        <w:t>R</w:t>
      </w:r>
      <w:bookmarkEnd w:id="23"/>
      <w:r w:rsidR="00C2347D" w:rsidRPr="0065430D">
        <w:rPr>
          <w:rFonts w:ascii="Times New Roman" w:hAnsi="Times New Roman"/>
        </w:rPr>
        <w:t xml:space="preserve">a </w:t>
      </w:r>
      <w:proofErr w:type="spellStart"/>
      <w:r w:rsidR="00C2347D" w:rsidRPr="0065430D">
        <w:rPr>
          <w:rFonts w:ascii="Times New Roman" w:hAnsi="Times New Roman"/>
        </w:rPr>
        <w:t>Ra</w:t>
      </w:r>
      <w:bookmarkEnd w:id="24"/>
      <w:bookmarkEnd w:id="25"/>
      <w:proofErr w:type="spellEnd"/>
    </w:p>
    <w:p w14:paraId="18FBF525" w14:textId="77777777" w:rsidR="00F9149A" w:rsidRPr="0065430D" w:rsidRDefault="00F9149A" w:rsidP="00C237E0">
      <w:pPr>
        <w:pStyle w:val="Heading8"/>
        <w:rPr>
          <w:rFonts w:ascii="Times New Roman" w:hAnsi="Times New Roman" w:cs="Times New Roman"/>
        </w:rPr>
      </w:pPr>
      <w:bookmarkStart w:id="26" w:name="_Toc160980279"/>
      <w:bookmarkStart w:id="27" w:name="_Toc269981203"/>
      <w:bookmarkStart w:id="28" w:name="_Toc403653356"/>
      <w:proofErr w:type="spellStart"/>
      <w:r w:rsidRPr="0065430D">
        <w:rPr>
          <w:rFonts w:ascii="Times New Roman" w:hAnsi="Times New Roman" w:cs="Times New Roman"/>
        </w:rPr>
        <w:t>B</w:t>
      </w:r>
      <w:bookmarkEnd w:id="26"/>
      <w:r w:rsidR="00C2347D" w:rsidRPr="0065430D">
        <w:rPr>
          <w:rFonts w:ascii="Times New Roman" w:hAnsi="Times New Roman" w:cs="Times New Roman"/>
        </w:rPr>
        <w:t>la</w:t>
      </w:r>
      <w:proofErr w:type="spellEnd"/>
      <w:r w:rsidR="00C2347D" w:rsidRPr="0065430D">
        <w:rPr>
          <w:rFonts w:ascii="Times New Roman" w:hAnsi="Times New Roman" w:cs="Times New Roman"/>
        </w:rPr>
        <w:t xml:space="preserve"> </w:t>
      </w:r>
      <w:proofErr w:type="spellStart"/>
      <w:r w:rsidR="00C2347D" w:rsidRPr="0065430D">
        <w:rPr>
          <w:rFonts w:ascii="Times New Roman" w:hAnsi="Times New Roman" w:cs="Times New Roman"/>
        </w:rPr>
        <w:t>bla</w:t>
      </w:r>
      <w:bookmarkEnd w:id="27"/>
      <w:bookmarkEnd w:id="28"/>
      <w:proofErr w:type="spellEnd"/>
    </w:p>
    <w:p w14:paraId="14F84EE8" w14:textId="77777777" w:rsidR="00F9149A" w:rsidRPr="0065430D" w:rsidRDefault="004B0164" w:rsidP="00787CEC">
      <w:pPr>
        <w:pStyle w:val="Text1"/>
        <w:rPr>
          <w:rFonts w:cs="Times New Roman"/>
        </w:rPr>
      </w:pPr>
      <w:r w:rsidRPr="0065430D">
        <w:rPr>
          <w:rFonts w:cs="Times New Roman"/>
        </w:rPr>
        <w:t>Note that for appendix headings use styles "Heading 7" and "Heading 8".</w:t>
      </w:r>
    </w:p>
    <w:p w14:paraId="14F7D22E" w14:textId="77777777" w:rsidR="00E26997" w:rsidRPr="0065430D" w:rsidRDefault="005F3388" w:rsidP="00E27F0B">
      <w:pPr>
        <w:pStyle w:val="Heading7"/>
        <w:rPr>
          <w:rFonts w:ascii="Times New Roman" w:hAnsi="Times New Roman"/>
        </w:rPr>
      </w:pPr>
      <w:r w:rsidRPr="0065430D">
        <w:rPr>
          <w:rFonts w:ascii="Times New Roman" w:hAnsi="Times New Roman"/>
        </w:rPr>
        <w:lastRenderedPageBreak/>
        <w:tab/>
      </w:r>
      <w:bookmarkStart w:id="29" w:name="_Toc464156216"/>
      <w:proofErr w:type="spellStart"/>
      <w:r w:rsidRPr="0065430D">
        <w:rPr>
          <w:rFonts w:ascii="Times New Roman" w:hAnsi="Times New Roman"/>
        </w:rPr>
        <w:t>BlaBlaBla</w:t>
      </w:r>
      <w:bookmarkEnd w:id="29"/>
      <w:proofErr w:type="spellEnd"/>
    </w:p>
    <w:p w14:paraId="0246F586" w14:textId="77777777" w:rsidR="00C237E0" w:rsidRPr="0065430D" w:rsidRDefault="00C237E0" w:rsidP="00C237E0">
      <w:pPr>
        <w:pStyle w:val="Heading8"/>
        <w:rPr>
          <w:rFonts w:ascii="Times New Roman" w:hAnsi="Times New Roman" w:cs="Times New Roman"/>
        </w:rPr>
      </w:pPr>
      <w:proofErr w:type="spellStart"/>
      <w:r w:rsidRPr="0065430D">
        <w:rPr>
          <w:rFonts w:ascii="Times New Roman" w:hAnsi="Times New Roman" w:cs="Times New Roman"/>
        </w:rPr>
        <w:t>SDCc</w:t>
      </w:r>
      <w:proofErr w:type="spellEnd"/>
    </w:p>
    <w:p w14:paraId="7745BBBD" w14:textId="77777777" w:rsidR="004A772F" w:rsidRPr="0065430D" w:rsidRDefault="00C237E0" w:rsidP="00787CEC">
      <w:pPr>
        <w:pStyle w:val="Text1"/>
        <w:rPr>
          <w:rFonts w:cs="Times New Roman"/>
        </w:rPr>
      </w:pPr>
      <w:proofErr w:type="spellStart"/>
      <w:r w:rsidRPr="0065430D">
        <w:rPr>
          <w:rFonts w:cs="Times New Roman"/>
        </w:rPr>
        <w:t>Dasqw</w:t>
      </w:r>
      <w:proofErr w:type="spellEnd"/>
    </w:p>
    <w:sectPr w:rsidR="004A772F" w:rsidRPr="0065430D" w:rsidSect="007311B5">
      <w:endnotePr>
        <w:numStart w:val="6"/>
      </w:endnotePr>
      <w:pgSz w:w="11907" w:h="16840" w:code="9"/>
      <w:pgMar w:top="1474" w:right="1985" w:bottom="1843" w:left="1985"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25434" w14:textId="77777777" w:rsidR="00AD5284" w:rsidRDefault="00AD5284">
      <w:r>
        <w:separator/>
      </w:r>
    </w:p>
  </w:endnote>
  <w:endnote w:type="continuationSeparator" w:id="0">
    <w:p w14:paraId="04D0AE5A" w14:textId="77777777" w:rsidR="00AD5284" w:rsidRDefault="00AD5284">
      <w:r>
        <w:continuationSeparator/>
      </w:r>
    </w:p>
  </w:endnote>
  <w:endnote w:type="continuationNotice" w:id="1">
    <w:p w14:paraId="025E6824" w14:textId="77777777" w:rsidR="00AD5284" w:rsidRDefault="00AD52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FE8D0" w14:textId="77777777" w:rsidR="00492C89" w:rsidRDefault="00492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xiv</w:t>
    </w:r>
    <w:r>
      <w:rPr>
        <w:rStyle w:val="PageNumber"/>
      </w:rPr>
      <w:fldChar w:fldCharType="end"/>
    </w:r>
  </w:p>
  <w:p w14:paraId="4EC35378" w14:textId="77777777" w:rsidR="00492C89" w:rsidRDefault="00492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F6CC8" w14:textId="77777777" w:rsidR="00492C89" w:rsidRPr="009000F8" w:rsidRDefault="00492C89" w:rsidP="008E39F0">
    <w:pPr>
      <w:autoSpaceDE w:val="0"/>
      <w:autoSpaceDN w:val="0"/>
      <w:adjustRightInd w:val="0"/>
      <w:rPr>
        <w:rFonts w:ascii="Arial" w:hAnsi="Arial" w:cs="Arial"/>
        <w:color w:val="000000"/>
        <w:sz w:val="21"/>
        <w:szCs w:val="21"/>
        <w:lang w:eastAsia="en-ZA"/>
      </w:rPr>
    </w:pPr>
  </w:p>
  <w:p w14:paraId="47DD13D1" w14:textId="77777777" w:rsidR="00492C89" w:rsidRDefault="00492C89" w:rsidP="008E39F0">
    <w:pPr>
      <w:rPr>
        <w:rFonts w:ascii="Arial" w:hAnsi="Arial" w:cs="Arial"/>
        <w:color w:val="C0C0C0"/>
        <w:sz w:val="22"/>
        <w:szCs w:val="22"/>
      </w:rPr>
    </w:pPr>
    <w:r>
      <w:rPr>
        <w:noProof/>
        <w:lang w:eastAsia="en-ZA"/>
      </w:rPr>
      <w:drawing>
        <wp:anchor distT="0" distB="0" distL="114300" distR="114300" simplePos="0" relativeHeight="251660288" behindDoc="0" locked="0" layoutInCell="1" allowOverlap="1" wp14:anchorId="5BB9B608" wp14:editId="7E89372E">
          <wp:simplePos x="0" y="0"/>
          <wp:positionH relativeFrom="column">
            <wp:posOffset>4745355</wp:posOffset>
          </wp:positionH>
          <wp:positionV relativeFrom="paragraph">
            <wp:posOffset>131445</wp:posOffset>
          </wp:positionV>
          <wp:extent cx="706120" cy="838200"/>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612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ZA"/>
      </w:rPr>
      <w:drawing>
        <wp:anchor distT="0" distB="0" distL="114300" distR="114300" simplePos="0" relativeHeight="251659264" behindDoc="1" locked="0" layoutInCell="1" allowOverlap="1" wp14:anchorId="7116DD96" wp14:editId="153FC9B1">
          <wp:simplePos x="0" y="0"/>
          <wp:positionH relativeFrom="column">
            <wp:posOffset>-450850</wp:posOffset>
          </wp:positionH>
          <wp:positionV relativeFrom="paragraph">
            <wp:posOffset>20320</wp:posOffset>
          </wp:positionV>
          <wp:extent cx="943610" cy="1031875"/>
          <wp:effectExtent l="0" t="0" r="8890" b="0"/>
          <wp:wrapNone/>
          <wp:docPr id="3" name="Picture 7" descr="Descrip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3610"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4E06A1" w14:textId="77777777" w:rsidR="00492C89" w:rsidRDefault="00492C89" w:rsidP="008E39F0">
    <w:pPr>
      <w:rPr>
        <w:rFonts w:ascii="Arial" w:hAnsi="Arial" w:cs="Arial"/>
        <w:color w:val="C0C0C0"/>
        <w:sz w:val="22"/>
        <w:szCs w:val="22"/>
      </w:rPr>
    </w:pPr>
  </w:p>
  <w:p w14:paraId="57610FD3" w14:textId="77777777" w:rsidR="00492C89" w:rsidRPr="00534551" w:rsidRDefault="00492C89" w:rsidP="008E39F0">
    <w:pPr>
      <w:pStyle w:val="Footer"/>
      <w:spacing w:before="10" w:after="10"/>
      <w:jc w:val="center"/>
      <w:rPr>
        <w:rFonts w:ascii="Gill Sans MT" w:hAnsi="Gill Sans MT"/>
        <w:b/>
        <w:bCs/>
        <w:color w:val="808080"/>
        <w:spacing w:val="20"/>
      </w:rPr>
    </w:pPr>
    <w:r>
      <w:rPr>
        <w:rFonts w:ascii="Gill Sans MT" w:hAnsi="Gill Sans MT"/>
        <w:b/>
        <w:bCs/>
        <w:color w:val="808080"/>
        <w:spacing w:val="20"/>
      </w:rPr>
      <w:t>Faculty of Engineering</w:t>
    </w:r>
  </w:p>
  <w:p w14:paraId="41A8FA7A" w14:textId="77777777" w:rsidR="00492C89" w:rsidRDefault="00492C89" w:rsidP="008E39F0">
    <w:pPr>
      <w:pStyle w:val="Footer"/>
      <w:tabs>
        <w:tab w:val="clear" w:pos="4320"/>
        <w:tab w:val="center" w:pos="4253"/>
      </w:tabs>
      <w:spacing w:before="10" w:after="10"/>
      <w:jc w:val="center"/>
      <w:rPr>
        <w:rFonts w:ascii="Gill Sans MT" w:hAnsi="Gill Sans MT"/>
        <w:b/>
        <w:bCs/>
        <w:color w:val="808080"/>
        <w:spacing w:val="20"/>
      </w:rPr>
    </w:pPr>
    <w:proofErr w:type="spellStart"/>
    <w:r>
      <w:rPr>
        <w:rFonts w:ascii="Gill Sans MT" w:hAnsi="Gill Sans MT"/>
        <w:b/>
        <w:bCs/>
        <w:color w:val="808080"/>
        <w:spacing w:val="20"/>
      </w:rPr>
      <w:t>Fakulteit</w:t>
    </w:r>
    <w:proofErr w:type="spellEnd"/>
    <w:r>
      <w:rPr>
        <w:rFonts w:ascii="Gill Sans MT" w:hAnsi="Gill Sans MT"/>
        <w:b/>
        <w:bCs/>
        <w:color w:val="808080"/>
        <w:spacing w:val="20"/>
      </w:rPr>
      <w:t xml:space="preserve"> </w:t>
    </w:r>
    <w:proofErr w:type="spellStart"/>
    <w:r>
      <w:rPr>
        <w:rFonts w:ascii="Gill Sans MT" w:hAnsi="Gill Sans MT"/>
        <w:b/>
        <w:bCs/>
        <w:color w:val="808080"/>
        <w:spacing w:val="20"/>
      </w:rPr>
      <w:t>Ingenieurswese</w:t>
    </w:r>
    <w:proofErr w:type="spellEnd"/>
  </w:p>
  <w:p w14:paraId="0A9DF895" w14:textId="77777777" w:rsidR="00492C89" w:rsidRDefault="00492C89" w:rsidP="008E39F0">
    <w:pPr>
      <w:pStyle w:val="Footer"/>
      <w:tabs>
        <w:tab w:val="clear" w:pos="4320"/>
        <w:tab w:val="center" w:pos="4253"/>
      </w:tabs>
      <w:spacing w:before="10" w:after="10"/>
      <w:jc w:val="center"/>
      <w:rPr>
        <w:rFonts w:ascii="Gill Sans MT" w:hAnsi="Gill Sans MT"/>
        <w:b/>
        <w:bCs/>
        <w:color w:val="808080"/>
        <w:spacing w:val="20"/>
        <w:sz w:val="15"/>
        <w:szCs w:val="15"/>
      </w:rPr>
    </w:pPr>
  </w:p>
  <w:p w14:paraId="695632EF" w14:textId="77777777" w:rsidR="00492C89" w:rsidRPr="005A28BC" w:rsidRDefault="00492C89" w:rsidP="008E39F0">
    <w:pPr>
      <w:pStyle w:val="Footer"/>
      <w:tabs>
        <w:tab w:val="clear" w:pos="4320"/>
        <w:tab w:val="center" w:pos="4253"/>
      </w:tabs>
      <w:spacing w:before="10" w:after="10"/>
      <w:jc w:val="center"/>
      <w:rPr>
        <w:rFonts w:ascii="Gill Sans MT" w:hAnsi="Gill Sans MT"/>
        <w:b/>
        <w:bCs/>
        <w:color w:val="808080"/>
        <w:spacing w:val="20"/>
        <w:sz w:val="18"/>
        <w:szCs w:val="15"/>
      </w:rPr>
    </w:pPr>
    <w:r w:rsidRPr="005A28BC">
      <w:rPr>
        <w:rFonts w:ascii="Gill Sans MT" w:hAnsi="Gill Sans MT"/>
        <w:b/>
        <w:bCs/>
        <w:color w:val="808080"/>
        <w:spacing w:val="20"/>
        <w:sz w:val="18"/>
        <w:szCs w:val="15"/>
      </w:rPr>
      <w:t xml:space="preserve">Department of </w:t>
    </w:r>
    <w:r>
      <w:rPr>
        <w:rFonts w:ascii="Gill Sans MT" w:hAnsi="Gill Sans MT"/>
        <w:b/>
        <w:bCs/>
        <w:color w:val="808080"/>
        <w:spacing w:val="20"/>
        <w:sz w:val="18"/>
        <w:szCs w:val="15"/>
      </w:rPr>
      <w:t>Mechanical and Mechatronic</w:t>
    </w:r>
    <w:r w:rsidRPr="005A28BC">
      <w:rPr>
        <w:rFonts w:ascii="Gill Sans MT" w:hAnsi="Gill Sans MT"/>
        <w:b/>
        <w:bCs/>
        <w:color w:val="808080"/>
        <w:spacing w:val="20"/>
        <w:sz w:val="18"/>
        <w:szCs w:val="15"/>
      </w:rPr>
      <w:t xml:space="preserve"> Engineering</w:t>
    </w:r>
  </w:p>
  <w:p w14:paraId="2AECED9E" w14:textId="77777777" w:rsidR="00492C89" w:rsidRPr="005A28BC" w:rsidRDefault="00492C89" w:rsidP="008E39F0">
    <w:pPr>
      <w:pStyle w:val="Footer"/>
      <w:tabs>
        <w:tab w:val="clear" w:pos="4320"/>
        <w:tab w:val="center" w:pos="4253"/>
      </w:tabs>
      <w:spacing w:before="10" w:after="10"/>
      <w:jc w:val="center"/>
      <w:rPr>
        <w:rFonts w:ascii="Gill Sans MT" w:hAnsi="Gill Sans MT"/>
        <w:b/>
        <w:bCs/>
        <w:color w:val="808080"/>
        <w:spacing w:val="20"/>
      </w:rPr>
    </w:pPr>
    <w:proofErr w:type="spellStart"/>
    <w:r w:rsidRPr="005A28BC">
      <w:rPr>
        <w:rFonts w:ascii="Gill Sans MT" w:hAnsi="Gill Sans MT"/>
        <w:b/>
        <w:bCs/>
        <w:color w:val="808080"/>
        <w:spacing w:val="20"/>
        <w:sz w:val="18"/>
        <w:szCs w:val="15"/>
      </w:rPr>
      <w:t>Departement</w:t>
    </w:r>
    <w:proofErr w:type="spellEnd"/>
    <w:r w:rsidRPr="005A28BC">
      <w:rPr>
        <w:rFonts w:ascii="Gill Sans MT" w:hAnsi="Gill Sans MT"/>
        <w:b/>
        <w:bCs/>
        <w:color w:val="808080"/>
        <w:spacing w:val="20"/>
        <w:sz w:val="18"/>
        <w:szCs w:val="15"/>
      </w:rPr>
      <w:t xml:space="preserve"> </w:t>
    </w:r>
    <w:proofErr w:type="spellStart"/>
    <w:r>
      <w:rPr>
        <w:rFonts w:ascii="Gill Sans MT" w:hAnsi="Gill Sans MT"/>
        <w:b/>
        <w:bCs/>
        <w:color w:val="808080"/>
        <w:spacing w:val="20"/>
        <w:sz w:val="18"/>
        <w:szCs w:val="15"/>
      </w:rPr>
      <w:t>Meganiese</w:t>
    </w:r>
    <w:proofErr w:type="spellEnd"/>
    <w:r w:rsidRPr="005A28BC">
      <w:rPr>
        <w:rFonts w:ascii="Gill Sans MT" w:hAnsi="Gill Sans MT"/>
        <w:b/>
        <w:bCs/>
        <w:color w:val="808080"/>
        <w:spacing w:val="20"/>
        <w:sz w:val="18"/>
        <w:szCs w:val="15"/>
      </w:rPr>
      <w:t xml:space="preserve"> </w:t>
    </w:r>
    <w:proofErr w:type="spellStart"/>
    <w:r w:rsidRPr="005A28BC">
      <w:rPr>
        <w:rFonts w:ascii="Gill Sans MT" w:hAnsi="Gill Sans MT"/>
        <w:b/>
        <w:bCs/>
        <w:color w:val="808080"/>
        <w:spacing w:val="20"/>
        <w:sz w:val="18"/>
        <w:szCs w:val="15"/>
      </w:rPr>
      <w:t>en</w:t>
    </w:r>
    <w:proofErr w:type="spellEnd"/>
    <w:r w:rsidRPr="005A28BC">
      <w:rPr>
        <w:rFonts w:ascii="Gill Sans MT" w:hAnsi="Gill Sans MT"/>
        <w:b/>
        <w:bCs/>
        <w:color w:val="808080"/>
        <w:spacing w:val="20"/>
        <w:sz w:val="18"/>
        <w:szCs w:val="15"/>
      </w:rPr>
      <w:t xml:space="preserve"> </w:t>
    </w:r>
    <w:proofErr w:type="spellStart"/>
    <w:r>
      <w:rPr>
        <w:rFonts w:ascii="Gill Sans MT" w:hAnsi="Gill Sans MT"/>
        <w:b/>
        <w:bCs/>
        <w:color w:val="808080"/>
        <w:spacing w:val="20"/>
        <w:sz w:val="18"/>
        <w:szCs w:val="15"/>
      </w:rPr>
      <w:t>Megatroniese</w:t>
    </w:r>
    <w:proofErr w:type="spellEnd"/>
    <w:r w:rsidRPr="005A28BC">
      <w:rPr>
        <w:rFonts w:ascii="Gill Sans MT" w:hAnsi="Gill Sans MT"/>
        <w:b/>
        <w:bCs/>
        <w:color w:val="808080"/>
        <w:spacing w:val="20"/>
        <w:sz w:val="18"/>
        <w:szCs w:val="15"/>
      </w:rPr>
      <w:t xml:space="preserve"> </w:t>
    </w:r>
    <w:proofErr w:type="spellStart"/>
    <w:r w:rsidRPr="005A28BC">
      <w:rPr>
        <w:rFonts w:ascii="Gill Sans MT" w:hAnsi="Gill Sans MT"/>
        <w:b/>
        <w:bCs/>
        <w:color w:val="808080"/>
        <w:spacing w:val="20"/>
        <w:sz w:val="18"/>
        <w:szCs w:val="15"/>
      </w:rPr>
      <w:t>Ingenieurswese</w:t>
    </w:r>
    <w:proofErr w:type="spellEnd"/>
  </w:p>
  <w:tbl>
    <w:tblPr>
      <w:tblW w:w="12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496"/>
      <w:gridCol w:w="3566"/>
      <w:gridCol w:w="897"/>
      <w:gridCol w:w="3581"/>
      <w:gridCol w:w="1620"/>
      <w:gridCol w:w="720"/>
    </w:tblGrid>
    <w:tr w:rsidR="00492C89" w14:paraId="580DE05B" w14:textId="77777777" w:rsidTr="008E39F0">
      <w:trPr>
        <w:gridBefore w:val="1"/>
        <w:gridAfter w:val="1"/>
        <w:wBefore w:w="540" w:type="dxa"/>
        <w:wAfter w:w="720" w:type="dxa"/>
        <w:cantSplit/>
        <w:trHeight w:val="57"/>
        <w:jc w:val="center"/>
      </w:trPr>
      <w:tc>
        <w:tcPr>
          <w:tcW w:w="1496" w:type="dxa"/>
          <w:tcBorders>
            <w:top w:val="nil"/>
            <w:left w:val="nil"/>
            <w:bottom w:val="nil"/>
            <w:right w:val="nil"/>
          </w:tcBorders>
        </w:tcPr>
        <w:p w14:paraId="5E64845D" w14:textId="77777777" w:rsidR="00492C89" w:rsidRDefault="00492C89" w:rsidP="008E39F0">
          <w:pPr>
            <w:pStyle w:val="Footer"/>
            <w:rPr>
              <w:sz w:val="16"/>
            </w:rPr>
          </w:pPr>
        </w:p>
      </w:tc>
      <w:tc>
        <w:tcPr>
          <w:tcW w:w="3566" w:type="dxa"/>
          <w:tcBorders>
            <w:top w:val="nil"/>
            <w:left w:val="nil"/>
            <w:bottom w:val="nil"/>
            <w:right w:val="nil"/>
          </w:tcBorders>
          <w:vAlign w:val="center"/>
        </w:tcPr>
        <w:p w14:paraId="5136C5F1" w14:textId="77777777" w:rsidR="00492C89" w:rsidRDefault="00492C89" w:rsidP="008E39F0">
          <w:pPr>
            <w:pStyle w:val="Footer"/>
            <w:jc w:val="center"/>
            <w:rPr>
              <w:b/>
              <w:bCs/>
              <w:color w:val="8C969C"/>
              <w:spacing w:val="20"/>
            </w:rPr>
          </w:pPr>
        </w:p>
      </w:tc>
      <w:tc>
        <w:tcPr>
          <w:tcW w:w="897" w:type="dxa"/>
          <w:vMerge w:val="restart"/>
          <w:tcBorders>
            <w:top w:val="nil"/>
            <w:left w:val="nil"/>
            <w:bottom w:val="nil"/>
            <w:right w:val="nil"/>
          </w:tcBorders>
          <w:vAlign w:val="center"/>
        </w:tcPr>
        <w:p w14:paraId="3D548671" w14:textId="77777777" w:rsidR="00492C89" w:rsidRDefault="00492C89" w:rsidP="008E39F0">
          <w:pPr>
            <w:pStyle w:val="Footer"/>
            <w:jc w:val="center"/>
            <w:rPr>
              <w:b/>
              <w:bCs/>
              <w:color w:val="8C969C"/>
              <w:spacing w:val="20"/>
            </w:rPr>
          </w:pPr>
          <w:r w:rsidRPr="00820E30">
            <w:rPr>
              <w:b/>
              <w:noProof/>
              <w:color w:val="8C969C"/>
              <w:spacing w:val="20"/>
              <w:lang w:eastAsia="en-ZA"/>
            </w:rPr>
            <w:drawing>
              <wp:inline distT="0" distB="0" distL="0" distR="0" wp14:anchorId="4B294B10" wp14:editId="0A3194C2">
                <wp:extent cx="409575" cy="286385"/>
                <wp:effectExtent l="0" t="0" r="0" b="0"/>
                <wp:docPr id="1" name="Picture 9" descr="Description: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lea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09575" cy="286385"/>
                        </a:xfrm>
                        <a:prstGeom prst="rect">
                          <a:avLst/>
                        </a:prstGeom>
                        <a:noFill/>
                        <a:ln>
                          <a:noFill/>
                        </a:ln>
                      </pic:spPr>
                    </pic:pic>
                  </a:graphicData>
                </a:graphic>
              </wp:inline>
            </w:drawing>
          </w:r>
        </w:p>
      </w:tc>
      <w:tc>
        <w:tcPr>
          <w:tcW w:w="3581" w:type="dxa"/>
          <w:tcBorders>
            <w:top w:val="nil"/>
            <w:left w:val="nil"/>
            <w:bottom w:val="nil"/>
            <w:right w:val="nil"/>
          </w:tcBorders>
          <w:vAlign w:val="center"/>
        </w:tcPr>
        <w:p w14:paraId="6EB6795C" w14:textId="77777777" w:rsidR="00492C89" w:rsidRDefault="00492C89" w:rsidP="008E39F0">
          <w:pPr>
            <w:pStyle w:val="Footer"/>
            <w:jc w:val="center"/>
            <w:rPr>
              <w:b/>
              <w:bCs/>
              <w:color w:val="8C969C"/>
              <w:spacing w:val="20"/>
            </w:rPr>
          </w:pPr>
        </w:p>
      </w:tc>
      <w:tc>
        <w:tcPr>
          <w:tcW w:w="1620" w:type="dxa"/>
          <w:tcBorders>
            <w:top w:val="nil"/>
            <w:left w:val="nil"/>
            <w:bottom w:val="nil"/>
            <w:right w:val="nil"/>
          </w:tcBorders>
        </w:tcPr>
        <w:p w14:paraId="695AB63B" w14:textId="77777777" w:rsidR="00492C89" w:rsidRDefault="00492C89" w:rsidP="008E39F0">
          <w:pPr>
            <w:pStyle w:val="Footer"/>
            <w:rPr>
              <w:sz w:val="16"/>
            </w:rPr>
          </w:pPr>
        </w:p>
      </w:tc>
    </w:tr>
    <w:tr w:rsidR="00492C89" w14:paraId="136E494D" w14:textId="77777777" w:rsidTr="008E39F0">
      <w:trPr>
        <w:cantSplit/>
        <w:trHeight w:val="124"/>
        <w:jc w:val="center"/>
      </w:trPr>
      <w:tc>
        <w:tcPr>
          <w:tcW w:w="2036" w:type="dxa"/>
          <w:gridSpan w:val="2"/>
          <w:tcBorders>
            <w:top w:val="single" w:sz="6" w:space="0" w:color="8C969C"/>
            <w:left w:val="nil"/>
            <w:bottom w:val="nil"/>
            <w:right w:val="nil"/>
          </w:tcBorders>
        </w:tcPr>
        <w:p w14:paraId="2764E49E" w14:textId="77777777" w:rsidR="00492C89" w:rsidRDefault="00492C89" w:rsidP="008E39F0">
          <w:pPr>
            <w:pStyle w:val="Footer"/>
            <w:rPr>
              <w:sz w:val="16"/>
            </w:rPr>
          </w:pPr>
        </w:p>
      </w:tc>
      <w:tc>
        <w:tcPr>
          <w:tcW w:w="3566" w:type="dxa"/>
          <w:tcBorders>
            <w:top w:val="single" w:sz="6" w:space="0" w:color="8C969C"/>
            <w:left w:val="nil"/>
            <w:bottom w:val="nil"/>
            <w:right w:val="nil"/>
          </w:tcBorders>
          <w:vAlign w:val="center"/>
        </w:tcPr>
        <w:p w14:paraId="64A347E7" w14:textId="77777777" w:rsidR="00492C89" w:rsidRDefault="00492C89" w:rsidP="008E39F0">
          <w:pPr>
            <w:pStyle w:val="Footer"/>
            <w:jc w:val="center"/>
            <w:rPr>
              <w:b/>
              <w:bCs/>
              <w:color w:val="8C969C"/>
              <w:spacing w:val="20"/>
            </w:rPr>
          </w:pPr>
        </w:p>
      </w:tc>
      <w:tc>
        <w:tcPr>
          <w:tcW w:w="897" w:type="dxa"/>
          <w:vMerge/>
          <w:tcBorders>
            <w:top w:val="nil"/>
            <w:left w:val="nil"/>
            <w:bottom w:val="nil"/>
            <w:right w:val="nil"/>
          </w:tcBorders>
          <w:vAlign w:val="center"/>
        </w:tcPr>
        <w:p w14:paraId="670A6632" w14:textId="77777777" w:rsidR="00492C89" w:rsidRDefault="00492C89" w:rsidP="008E39F0">
          <w:pPr>
            <w:pStyle w:val="Footer"/>
            <w:jc w:val="center"/>
            <w:rPr>
              <w:b/>
              <w:bCs/>
              <w:color w:val="8C969C"/>
              <w:spacing w:val="20"/>
            </w:rPr>
          </w:pPr>
        </w:p>
      </w:tc>
      <w:tc>
        <w:tcPr>
          <w:tcW w:w="3581" w:type="dxa"/>
          <w:tcBorders>
            <w:top w:val="single" w:sz="6" w:space="0" w:color="8C969C"/>
            <w:left w:val="nil"/>
            <w:bottom w:val="nil"/>
            <w:right w:val="nil"/>
          </w:tcBorders>
          <w:vAlign w:val="center"/>
        </w:tcPr>
        <w:p w14:paraId="14FF80FB" w14:textId="77777777" w:rsidR="00492C89" w:rsidRDefault="00492C89" w:rsidP="008E39F0">
          <w:pPr>
            <w:pStyle w:val="Footer"/>
            <w:jc w:val="center"/>
            <w:rPr>
              <w:b/>
              <w:bCs/>
              <w:color w:val="8C969C"/>
              <w:spacing w:val="20"/>
            </w:rPr>
          </w:pPr>
        </w:p>
      </w:tc>
      <w:tc>
        <w:tcPr>
          <w:tcW w:w="2340" w:type="dxa"/>
          <w:gridSpan w:val="2"/>
          <w:tcBorders>
            <w:top w:val="single" w:sz="6" w:space="0" w:color="8C969C"/>
            <w:left w:val="nil"/>
            <w:bottom w:val="nil"/>
            <w:right w:val="nil"/>
          </w:tcBorders>
        </w:tcPr>
        <w:p w14:paraId="2903D77B" w14:textId="77777777" w:rsidR="00492C89" w:rsidRDefault="00492C89" w:rsidP="008E39F0">
          <w:pPr>
            <w:pStyle w:val="Footer"/>
            <w:rPr>
              <w:sz w:val="16"/>
            </w:rPr>
          </w:pPr>
        </w:p>
      </w:tc>
    </w:tr>
  </w:tbl>
  <w:p w14:paraId="08FECA9F" w14:textId="77777777" w:rsidR="00492C89" w:rsidRPr="00490916" w:rsidRDefault="00492C89" w:rsidP="008E39F0">
    <w:pPr>
      <w:pStyle w:val="Footer"/>
      <w:spacing w:before="10" w:after="10"/>
      <w:jc w:val="center"/>
      <w:rPr>
        <w:rFonts w:ascii="Gill Sans MT" w:hAnsi="Gill Sans MT"/>
        <w:b/>
        <w:bCs/>
        <w:color w:val="808080"/>
        <w:spacing w:val="20"/>
        <w:sz w:val="15"/>
        <w:szCs w:val="15"/>
      </w:rPr>
    </w:pPr>
  </w:p>
  <w:p w14:paraId="31AFD95B" w14:textId="77777777" w:rsidR="00492C89" w:rsidRPr="00534551" w:rsidRDefault="00492C89" w:rsidP="008E39F0">
    <w:pPr>
      <w:pStyle w:val="Footer"/>
      <w:spacing w:before="40" w:after="40"/>
      <w:jc w:val="center"/>
      <w:rPr>
        <w:rFonts w:ascii="Gill Sans MT" w:hAnsi="Gill Sans MT"/>
        <w:color w:val="808080"/>
        <w:sz w:val="16"/>
        <w:szCs w:val="16"/>
      </w:rPr>
    </w:pPr>
    <w:proofErr w:type="spellStart"/>
    <w:r w:rsidRPr="00534551">
      <w:rPr>
        <w:rFonts w:ascii="Gill Sans MT" w:hAnsi="Gill Sans MT"/>
        <w:color w:val="808080"/>
        <w:sz w:val="16"/>
        <w:szCs w:val="16"/>
      </w:rPr>
      <w:t>P</w:t>
    </w:r>
    <w:r>
      <w:rPr>
        <w:rFonts w:ascii="Gill Sans MT" w:hAnsi="Gill Sans MT"/>
        <w:color w:val="808080"/>
        <w:sz w:val="16"/>
        <w:szCs w:val="16"/>
      </w:rPr>
      <w:t>rivaat</w:t>
    </w:r>
    <w:proofErr w:type="spellEnd"/>
    <w:r>
      <w:rPr>
        <w:rFonts w:ascii="Gill Sans MT" w:hAnsi="Gill Sans MT"/>
        <w:color w:val="808080"/>
        <w:sz w:val="16"/>
        <w:szCs w:val="16"/>
      </w:rPr>
      <w:t xml:space="preserve"> </w:t>
    </w:r>
    <w:proofErr w:type="spellStart"/>
    <w:r>
      <w:rPr>
        <w:rFonts w:ascii="Gill Sans MT" w:hAnsi="Gill Sans MT"/>
        <w:color w:val="808080"/>
        <w:sz w:val="16"/>
        <w:szCs w:val="16"/>
      </w:rPr>
      <w:t>Sak</w:t>
    </w:r>
    <w:proofErr w:type="spellEnd"/>
    <w:r w:rsidRPr="00534551">
      <w:rPr>
        <w:rFonts w:ascii="Gill Sans MT" w:hAnsi="Gill Sans MT"/>
        <w:color w:val="808080"/>
        <w:sz w:val="16"/>
        <w:szCs w:val="16"/>
      </w:rPr>
      <w:t xml:space="preserve"> / </w:t>
    </w:r>
    <w:r>
      <w:rPr>
        <w:rFonts w:ascii="Gill Sans MT" w:hAnsi="Gill Sans MT"/>
        <w:color w:val="808080"/>
        <w:sz w:val="16"/>
        <w:szCs w:val="16"/>
      </w:rPr>
      <w:t xml:space="preserve">Private Bag X1, </w:t>
    </w:r>
    <w:proofErr w:type="spellStart"/>
    <w:r>
      <w:rPr>
        <w:rFonts w:ascii="Gill Sans MT" w:hAnsi="Gill Sans MT"/>
        <w:color w:val="808080"/>
        <w:sz w:val="16"/>
        <w:szCs w:val="16"/>
      </w:rPr>
      <w:t>Matieland</w:t>
    </w:r>
    <w:proofErr w:type="spellEnd"/>
    <w:r>
      <w:rPr>
        <w:rFonts w:ascii="Gill Sans MT" w:hAnsi="Gill Sans MT"/>
        <w:color w:val="808080"/>
        <w:sz w:val="16"/>
        <w:szCs w:val="16"/>
      </w:rPr>
      <w:t xml:space="preserve">, 7602, </w:t>
    </w:r>
    <w:proofErr w:type="spellStart"/>
    <w:r>
      <w:rPr>
        <w:rFonts w:ascii="Gill Sans MT" w:hAnsi="Gill Sans MT"/>
        <w:color w:val="808080"/>
        <w:sz w:val="16"/>
        <w:szCs w:val="16"/>
      </w:rPr>
      <w:t>Suid</w:t>
    </w:r>
    <w:proofErr w:type="spellEnd"/>
    <w:r>
      <w:rPr>
        <w:rFonts w:ascii="Gill Sans MT" w:hAnsi="Gill Sans MT"/>
        <w:color w:val="808080"/>
        <w:sz w:val="16"/>
        <w:szCs w:val="16"/>
      </w:rPr>
      <w:t>-Afrika / South Africa</w:t>
    </w:r>
    <w:r w:rsidRPr="00534551">
      <w:rPr>
        <w:rFonts w:ascii="Gill Sans MT" w:hAnsi="Gill Sans MT"/>
        <w:color w:val="808080"/>
        <w:sz w:val="16"/>
        <w:szCs w:val="16"/>
      </w:rPr>
      <w:t xml:space="preserve"> </w:t>
    </w:r>
    <w:r>
      <w:rPr>
        <w:rFonts w:ascii="Gill Sans MT" w:hAnsi="Gill Sans MT"/>
        <w:color w:val="808080"/>
        <w:sz w:val="16"/>
        <w:szCs w:val="16"/>
      </w:rPr>
      <w:t xml:space="preserve">  </w:t>
    </w:r>
    <w:r w:rsidRPr="00534551">
      <w:rPr>
        <w:rFonts w:ascii="Gill Sans MT" w:hAnsi="Gill Sans MT"/>
        <w:color w:val="808080"/>
        <w:sz w:val="16"/>
        <w:szCs w:val="16"/>
      </w:rPr>
      <w:t xml:space="preserve">· </w:t>
    </w:r>
    <w:r>
      <w:rPr>
        <w:rFonts w:ascii="Gill Sans MT" w:hAnsi="Gill Sans MT"/>
        <w:color w:val="808080"/>
        <w:sz w:val="16"/>
        <w:szCs w:val="16"/>
      </w:rPr>
      <w:t xml:space="preserve">   </w:t>
    </w:r>
    <w:proofErr w:type="spellStart"/>
    <w:r>
      <w:rPr>
        <w:rFonts w:ascii="Gill Sans MT" w:hAnsi="Gill Sans MT"/>
        <w:color w:val="808080"/>
        <w:sz w:val="16"/>
        <w:szCs w:val="16"/>
      </w:rPr>
      <w:t>Banghoek</w:t>
    </w:r>
    <w:proofErr w:type="spellEnd"/>
    <w:r>
      <w:rPr>
        <w:rFonts w:ascii="Gill Sans MT" w:hAnsi="Gill Sans MT"/>
        <w:color w:val="808080"/>
        <w:sz w:val="16"/>
        <w:szCs w:val="16"/>
      </w:rPr>
      <w:t xml:space="preserve"> </w:t>
    </w:r>
    <w:proofErr w:type="spellStart"/>
    <w:r>
      <w:rPr>
        <w:rFonts w:ascii="Gill Sans MT" w:hAnsi="Gill Sans MT"/>
        <w:color w:val="808080"/>
        <w:sz w:val="16"/>
        <w:szCs w:val="16"/>
      </w:rPr>
      <w:t>Weg</w:t>
    </w:r>
    <w:proofErr w:type="spellEnd"/>
    <w:r w:rsidRPr="00534551">
      <w:rPr>
        <w:rFonts w:ascii="Gill Sans MT" w:hAnsi="Gill Sans MT"/>
        <w:color w:val="808080"/>
        <w:sz w:val="16"/>
        <w:szCs w:val="16"/>
      </w:rPr>
      <w:t xml:space="preserve"> / </w:t>
    </w:r>
    <w:r>
      <w:rPr>
        <w:rFonts w:ascii="Gill Sans MT" w:hAnsi="Gill Sans MT"/>
        <w:color w:val="808080"/>
        <w:sz w:val="16"/>
        <w:szCs w:val="16"/>
      </w:rPr>
      <w:t>Road</w:t>
    </w:r>
    <w:r w:rsidRPr="00534551">
      <w:rPr>
        <w:rFonts w:ascii="Gill Sans MT" w:hAnsi="Gill Sans MT"/>
        <w:color w:val="808080"/>
        <w:sz w:val="16"/>
        <w:szCs w:val="16"/>
      </w:rPr>
      <w:t xml:space="preserve">, </w:t>
    </w:r>
    <w:r>
      <w:rPr>
        <w:rFonts w:ascii="Gill Sans MT" w:hAnsi="Gill Sans MT"/>
        <w:color w:val="808080"/>
        <w:sz w:val="16"/>
        <w:szCs w:val="16"/>
      </w:rPr>
      <w:t>Stellenbosch, 7600</w:t>
    </w:r>
    <w:r w:rsidRPr="00534551">
      <w:rPr>
        <w:rFonts w:ascii="Gill Sans MT" w:hAnsi="Gill Sans MT"/>
        <w:color w:val="808080"/>
        <w:sz w:val="16"/>
        <w:szCs w:val="16"/>
      </w:rPr>
      <w:t xml:space="preserve">, </w:t>
    </w:r>
    <w:proofErr w:type="spellStart"/>
    <w:r w:rsidRPr="00534551">
      <w:rPr>
        <w:rFonts w:ascii="Gill Sans MT" w:hAnsi="Gill Sans MT"/>
        <w:color w:val="808080"/>
        <w:sz w:val="16"/>
        <w:szCs w:val="16"/>
      </w:rPr>
      <w:t>Suid</w:t>
    </w:r>
    <w:proofErr w:type="spellEnd"/>
    <w:r w:rsidRPr="00534551">
      <w:rPr>
        <w:rFonts w:ascii="Gill Sans MT" w:hAnsi="Gill Sans MT"/>
        <w:color w:val="808080"/>
        <w:sz w:val="16"/>
        <w:szCs w:val="16"/>
      </w:rPr>
      <w:t>-Afrika / South Africa</w:t>
    </w:r>
  </w:p>
  <w:p w14:paraId="42323640" w14:textId="77777777" w:rsidR="00492C89" w:rsidRPr="00534551" w:rsidRDefault="00492C89" w:rsidP="008E39F0">
    <w:pPr>
      <w:pStyle w:val="Footer"/>
      <w:tabs>
        <w:tab w:val="left" w:pos="3828"/>
        <w:tab w:val="left" w:pos="6663"/>
      </w:tabs>
      <w:spacing w:before="40" w:after="40"/>
      <w:jc w:val="center"/>
      <w:rPr>
        <w:rFonts w:ascii="Gill Sans MT" w:hAnsi="Gill Sans MT"/>
        <w:color w:val="808080"/>
        <w:sz w:val="16"/>
        <w:szCs w:val="16"/>
      </w:rPr>
    </w:pPr>
    <w:r>
      <w:rPr>
        <w:rFonts w:ascii="Gill Sans MT" w:hAnsi="Gill Sans MT"/>
        <w:color w:val="808080"/>
        <w:sz w:val="16"/>
        <w:szCs w:val="16"/>
      </w:rPr>
      <w:t>Tel: +27 21 808 4376</w:t>
    </w:r>
    <w:r w:rsidRPr="00534551">
      <w:rPr>
        <w:rFonts w:ascii="Gill Sans MT" w:hAnsi="Gill Sans MT"/>
        <w:color w:val="808080"/>
        <w:sz w:val="16"/>
        <w:szCs w:val="16"/>
      </w:rPr>
      <w:t xml:space="preserve"> </w:t>
    </w:r>
    <w:proofErr w:type="gramStart"/>
    <w:r w:rsidRPr="00534551">
      <w:rPr>
        <w:rFonts w:ascii="Gill Sans MT" w:hAnsi="Gill Sans MT"/>
        <w:color w:val="808080"/>
        <w:sz w:val="16"/>
        <w:szCs w:val="16"/>
      </w:rPr>
      <w:t xml:space="preserve">· </w:t>
    </w:r>
    <w:r>
      <w:rPr>
        <w:rFonts w:ascii="Gill Sans MT" w:hAnsi="Gill Sans MT"/>
        <w:color w:val="808080"/>
        <w:sz w:val="16"/>
        <w:szCs w:val="16"/>
      </w:rPr>
      <w:t xml:space="preserve"> Epos</w:t>
    </w:r>
    <w:proofErr w:type="gramEnd"/>
    <w:r>
      <w:rPr>
        <w:rFonts w:ascii="Gill Sans MT" w:hAnsi="Gill Sans MT"/>
        <w:color w:val="808080"/>
        <w:sz w:val="16"/>
        <w:szCs w:val="16"/>
      </w:rPr>
      <w:t xml:space="preserve"> / Email: mmchair@sun.ac.za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64650" w14:textId="77777777" w:rsidR="00492C89" w:rsidRDefault="00492C89"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2AE73" w14:textId="77777777" w:rsidR="00492C89" w:rsidRDefault="00492C89" w:rsidP="0071164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D3126" w14:textId="77777777" w:rsidR="00AD5284" w:rsidRDefault="00AD5284">
      <w:r>
        <w:separator/>
      </w:r>
    </w:p>
  </w:footnote>
  <w:footnote w:type="continuationSeparator" w:id="0">
    <w:p w14:paraId="30ACB987" w14:textId="77777777" w:rsidR="00AD5284" w:rsidRDefault="00AD5284">
      <w:r>
        <w:continuationSeparator/>
      </w:r>
    </w:p>
  </w:footnote>
  <w:footnote w:type="continuationNotice" w:id="1">
    <w:p w14:paraId="201E4EA4" w14:textId="77777777" w:rsidR="00AD5284" w:rsidRDefault="00AD52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1DEE5" w14:textId="77777777" w:rsidR="00492C89" w:rsidRDefault="00492C89" w:rsidP="008E39F0">
    <w:pPr>
      <w:pStyle w:val="Header"/>
      <w:jc w:val="center"/>
    </w:pPr>
    <w:r>
      <w:rPr>
        <w:noProof/>
        <w:lang w:eastAsia="en-ZA"/>
      </w:rPr>
      <w:drawing>
        <wp:inline distT="0" distB="0" distL="0" distR="0" wp14:anchorId="6625B529" wp14:editId="4FA3D89C">
          <wp:extent cx="3256280" cy="958850"/>
          <wp:effectExtent l="19050" t="0" r="0" b="0"/>
          <wp:docPr id="23" name="Picture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ic:cNvPicPr>
                    <a:picLocks noChangeAspect="1" noChangeArrowheads="1"/>
                  </pic:cNvPicPr>
                </pic:nvPicPr>
                <pic:blipFill>
                  <a:blip r:embed="rId1"/>
                  <a:srcRect r="-5574"/>
                  <a:stretch>
                    <a:fillRect/>
                  </a:stretch>
                </pic:blipFill>
                <pic:spPr bwMode="auto">
                  <a:xfrm>
                    <a:off x="0" y="0"/>
                    <a:ext cx="3256280" cy="958850"/>
                  </a:xfrm>
                  <a:prstGeom prst="rect">
                    <a:avLst/>
                  </a:prstGeom>
                  <a:noFill/>
                  <a:ln w="9525">
                    <a:noFill/>
                    <a:miter lim="800000"/>
                    <a:headEnd/>
                    <a:tailEnd/>
                  </a:ln>
                </pic:spPr>
              </pic:pic>
            </a:graphicData>
          </a:graphic>
        </wp:inline>
      </w:drawing>
    </w:r>
  </w:p>
  <w:p w14:paraId="1F80970A" w14:textId="77777777" w:rsidR="00492C89" w:rsidRDefault="00492C89" w:rsidP="008E39F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906CF" w14:textId="77777777" w:rsidR="00492C89" w:rsidRDefault="0049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DC1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189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10FF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383A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A09E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5A46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FA03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BAC0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D4FE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C40B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80056B4"/>
    <w:lvl w:ilvl="0">
      <w:numFmt w:val="decimal"/>
      <w:lvlText w:val="*"/>
      <w:lvlJc w:val="left"/>
    </w:lvl>
  </w:abstractNum>
  <w:abstractNum w:abstractNumId="11" w15:restartNumberingAfterBreak="0">
    <w:nsid w:val="015A7B20"/>
    <w:multiLevelType w:val="multilevel"/>
    <w:tmpl w:val="326839C8"/>
    <w:lvl w:ilvl="0">
      <w:start w:val="1"/>
      <w:numFmt w:val="upperLetter"/>
      <w:lvlText w:val="Byla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16B05C0"/>
    <w:multiLevelType w:val="hybridMultilevel"/>
    <w:tmpl w:val="6DFE2034"/>
    <w:lvl w:ilvl="0" w:tplc="ACBAF49A">
      <w:start w:val="1"/>
      <w:numFmt w:val="bullet"/>
      <w:pStyle w:val="Text1bullet"/>
      <w:lvlText w:val=""/>
      <w:lvlJc w:val="left"/>
      <w:pPr>
        <w:tabs>
          <w:tab w:val="num" w:pos="1854"/>
        </w:tabs>
        <w:ind w:left="1854"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7774"/>
    <w:multiLevelType w:val="hybridMultilevel"/>
    <w:tmpl w:val="21004922"/>
    <w:lvl w:ilvl="0" w:tplc="1C509BEC">
      <w:start w:val="1"/>
      <w:numFmt w:val="bullet"/>
      <w:pStyle w:val="inhoud2bullet"/>
      <w:lvlText w:val=""/>
      <w:lvlJc w:val="left"/>
      <w:pPr>
        <w:tabs>
          <w:tab w:val="num" w:pos="1212"/>
        </w:tabs>
        <w:ind w:left="1212" w:hanging="360"/>
      </w:pPr>
      <w:rPr>
        <w:rFonts w:ascii="Symbol" w:hAnsi="Symbol" w:hint="default"/>
        <w:sz w:val="16"/>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4" w15:restartNumberingAfterBreak="0">
    <w:nsid w:val="05BC1A37"/>
    <w:multiLevelType w:val="multilevel"/>
    <w:tmpl w:val="B45805FA"/>
    <w:lvl w:ilvl="0">
      <w:start w:val="2"/>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21562A5"/>
    <w:multiLevelType w:val="hybridMultilevel"/>
    <w:tmpl w:val="39E8E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9E6ADD"/>
    <w:multiLevelType w:val="multilevel"/>
    <w:tmpl w:val="E10C4F3C"/>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77F91"/>
    <w:multiLevelType w:val="hybridMultilevel"/>
    <w:tmpl w:val="418C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EE3DBE"/>
    <w:multiLevelType w:val="hybridMultilevel"/>
    <w:tmpl w:val="A8AA1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DA321C"/>
    <w:multiLevelType w:val="multilevel"/>
    <w:tmpl w:val="6BCAB3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2552" w:hanging="2552"/>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7C2290A"/>
    <w:multiLevelType w:val="hybridMultilevel"/>
    <w:tmpl w:val="19423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49784C"/>
    <w:multiLevelType w:val="hybridMultilevel"/>
    <w:tmpl w:val="AD82E0F0"/>
    <w:lvl w:ilvl="0" w:tplc="FAAC2FDE">
      <w:start w:val="1"/>
      <w:numFmt w:val="bullet"/>
      <w:pStyle w:val="Text2bullet"/>
      <w:lvlText w:val=""/>
      <w:lvlJc w:val="left"/>
      <w:pPr>
        <w:ind w:left="1287" w:hanging="360"/>
      </w:pPr>
      <w:rPr>
        <w:rFonts w:ascii="Wingdings" w:hAnsi="Wingdings" w:hint="default"/>
        <w:sz w:val="16"/>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2" w15:restartNumberingAfterBreak="0">
    <w:nsid w:val="73E1610C"/>
    <w:multiLevelType w:val="hybridMultilevel"/>
    <w:tmpl w:val="BE043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C0729D"/>
    <w:multiLevelType w:val="hybridMultilevel"/>
    <w:tmpl w:val="7568A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lvlOverride w:ilvl="0">
      <w:lvl w:ilvl="0">
        <w:numFmt w:val="bullet"/>
        <w:lvlText w:val="•"/>
        <w:legacy w:legacy="1" w:legacySpace="0" w:legacyIndent="0"/>
        <w:lvlJc w:val="left"/>
        <w:rPr>
          <w:rFonts w:ascii="Comic Sans MS" w:hAnsi="Comic Sans MS" w:hint="default"/>
          <w:sz w:val="38"/>
        </w:rPr>
      </w:lvl>
    </w:lvlOverride>
  </w:num>
  <w:num w:numId="15">
    <w:abstractNumId w:val="10"/>
    <w:lvlOverride w:ilvl="0">
      <w:lvl w:ilvl="0">
        <w:numFmt w:val="bullet"/>
        <w:lvlText w:val=""/>
        <w:legacy w:legacy="1" w:legacySpace="0" w:legacyIndent="0"/>
        <w:lvlJc w:val="left"/>
        <w:rPr>
          <w:rFonts w:ascii="Symbol" w:hAnsi="Symbol" w:hint="default"/>
          <w:sz w:val="14"/>
        </w:rPr>
      </w:lvl>
    </w:lvlOverride>
  </w:num>
  <w:num w:numId="16">
    <w:abstractNumId w:val="10"/>
    <w:lvlOverride w:ilvl="0">
      <w:lvl w:ilvl="0">
        <w:numFmt w:val="bullet"/>
        <w:lvlText w:val="•"/>
        <w:legacy w:legacy="1" w:legacySpace="0" w:legacyIndent="0"/>
        <w:lvlJc w:val="left"/>
        <w:rPr>
          <w:rFonts w:ascii="Comic Sans MS" w:hAnsi="Comic Sans MS" w:hint="default"/>
          <w:sz w:val="20"/>
        </w:rPr>
      </w:lvl>
    </w:lvlOverride>
  </w:num>
  <w:num w:numId="17">
    <w:abstractNumId w:val="10"/>
    <w:lvlOverride w:ilvl="0">
      <w:lvl w:ilvl="0">
        <w:numFmt w:val="bullet"/>
        <w:lvlText w:val="–"/>
        <w:legacy w:legacy="1" w:legacySpace="0" w:legacyIndent="0"/>
        <w:lvlJc w:val="left"/>
        <w:rPr>
          <w:rFonts w:ascii="Comic Sans MS" w:hAnsi="Comic Sans MS" w:hint="default"/>
          <w:sz w:val="20"/>
        </w:rPr>
      </w:lvl>
    </w:lvlOverride>
  </w:num>
  <w:num w:numId="18">
    <w:abstractNumId w:val="13"/>
  </w:num>
  <w:num w:numId="19">
    <w:abstractNumId w:val="17"/>
  </w:num>
  <w:num w:numId="20">
    <w:abstractNumId w:val="20"/>
  </w:num>
  <w:num w:numId="21">
    <w:abstractNumId w:val="22"/>
  </w:num>
  <w:num w:numId="22">
    <w:abstractNumId w:val="23"/>
  </w:num>
  <w:num w:numId="23">
    <w:abstractNumId w:val="15"/>
  </w:num>
  <w:num w:numId="24">
    <w:abstractNumId w:val="18"/>
  </w:num>
  <w:num w:numId="25">
    <w:abstractNumId w:val="19"/>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9"/>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Start w:val="6"/>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49A"/>
    <w:rsid w:val="000123BF"/>
    <w:rsid w:val="0002386F"/>
    <w:rsid w:val="00023E5F"/>
    <w:rsid w:val="000307D6"/>
    <w:rsid w:val="00035F89"/>
    <w:rsid w:val="00036091"/>
    <w:rsid w:val="00052289"/>
    <w:rsid w:val="00094368"/>
    <w:rsid w:val="001027E1"/>
    <w:rsid w:val="00104243"/>
    <w:rsid w:val="001139EF"/>
    <w:rsid w:val="00132E6E"/>
    <w:rsid w:val="00135DEE"/>
    <w:rsid w:val="001377FE"/>
    <w:rsid w:val="00177439"/>
    <w:rsid w:val="00195A9A"/>
    <w:rsid w:val="00196C3D"/>
    <w:rsid w:val="001B12BF"/>
    <w:rsid w:val="001B3C76"/>
    <w:rsid w:val="001E01FF"/>
    <w:rsid w:val="001E2415"/>
    <w:rsid w:val="001F61DD"/>
    <w:rsid w:val="00202CEF"/>
    <w:rsid w:val="00204145"/>
    <w:rsid w:val="00256E01"/>
    <w:rsid w:val="0025778B"/>
    <w:rsid w:val="0026565D"/>
    <w:rsid w:val="00282398"/>
    <w:rsid w:val="00286151"/>
    <w:rsid w:val="002C42EE"/>
    <w:rsid w:val="002D27EE"/>
    <w:rsid w:val="002D331A"/>
    <w:rsid w:val="002F22AD"/>
    <w:rsid w:val="003013B5"/>
    <w:rsid w:val="00301AA1"/>
    <w:rsid w:val="00303AC5"/>
    <w:rsid w:val="00313CB4"/>
    <w:rsid w:val="00333AAA"/>
    <w:rsid w:val="003344E9"/>
    <w:rsid w:val="003548B9"/>
    <w:rsid w:val="00356C07"/>
    <w:rsid w:val="003640B5"/>
    <w:rsid w:val="00371A39"/>
    <w:rsid w:val="00387BCE"/>
    <w:rsid w:val="003A59E3"/>
    <w:rsid w:val="003C1FB9"/>
    <w:rsid w:val="003D521E"/>
    <w:rsid w:val="003D5D7A"/>
    <w:rsid w:val="003D6724"/>
    <w:rsid w:val="003E57B8"/>
    <w:rsid w:val="003F3A3D"/>
    <w:rsid w:val="004141CE"/>
    <w:rsid w:val="004316A4"/>
    <w:rsid w:val="00435990"/>
    <w:rsid w:val="00453CF2"/>
    <w:rsid w:val="00491AC9"/>
    <w:rsid w:val="00492C89"/>
    <w:rsid w:val="004A1C9F"/>
    <w:rsid w:val="004A772F"/>
    <w:rsid w:val="004B0164"/>
    <w:rsid w:val="004C53A0"/>
    <w:rsid w:val="004D4233"/>
    <w:rsid w:val="004F3485"/>
    <w:rsid w:val="004F3D8D"/>
    <w:rsid w:val="00514889"/>
    <w:rsid w:val="0051658D"/>
    <w:rsid w:val="00526641"/>
    <w:rsid w:val="0054106A"/>
    <w:rsid w:val="0054206F"/>
    <w:rsid w:val="0054581B"/>
    <w:rsid w:val="00551125"/>
    <w:rsid w:val="00553DF8"/>
    <w:rsid w:val="00555EBA"/>
    <w:rsid w:val="005604B5"/>
    <w:rsid w:val="00561B2B"/>
    <w:rsid w:val="0057593D"/>
    <w:rsid w:val="00577F55"/>
    <w:rsid w:val="00582A1C"/>
    <w:rsid w:val="00590F23"/>
    <w:rsid w:val="005A12CA"/>
    <w:rsid w:val="005B3E1F"/>
    <w:rsid w:val="005B6C19"/>
    <w:rsid w:val="005E709D"/>
    <w:rsid w:val="005F2C83"/>
    <w:rsid w:val="005F3388"/>
    <w:rsid w:val="0060615D"/>
    <w:rsid w:val="006139E2"/>
    <w:rsid w:val="00625441"/>
    <w:rsid w:val="0065430D"/>
    <w:rsid w:val="006665F4"/>
    <w:rsid w:val="00670C22"/>
    <w:rsid w:val="00671FFC"/>
    <w:rsid w:val="006801CE"/>
    <w:rsid w:val="00682092"/>
    <w:rsid w:val="006A4036"/>
    <w:rsid w:val="006A608B"/>
    <w:rsid w:val="006B1631"/>
    <w:rsid w:val="006B6A83"/>
    <w:rsid w:val="006C1C0F"/>
    <w:rsid w:val="006D5568"/>
    <w:rsid w:val="006E276C"/>
    <w:rsid w:val="00705349"/>
    <w:rsid w:val="00706852"/>
    <w:rsid w:val="0071164C"/>
    <w:rsid w:val="00712F79"/>
    <w:rsid w:val="007240F7"/>
    <w:rsid w:val="007311B5"/>
    <w:rsid w:val="0074215A"/>
    <w:rsid w:val="00746792"/>
    <w:rsid w:val="007554B5"/>
    <w:rsid w:val="007661D9"/>
    <w:rsid w:val="00774601"/>
    <w:rsid w:val="00781F77"/>
    <w:rsid w:val="00786099"/>
    <w:rsid w:val="00787CEC"/>
    <w:rsid w:val="00794C79"/>
    <w:rsid w:val="007B6A9D"/>
    <w:rsid w:val="007B73E5"/>
    <w:rsid w:val="007E48F7"/>
    <w:rsid w:val="007E5639"/>
    <w:rsid w:val="00834CCC"/>
    <w:rsid w:val="00835D09"/>
    <w:rsid w:val="00860DAB"/>
    <w:rsid w:val="00886A5B"/>
    <w:rsid w:val="008A5721"/>
    <w:rsid w:val="008C63C1"/>
    <w:rsid w:val="008E39F0"/>
    <w:rsid w:val="008F4F5E"/>
    <w:rsid w:val="0090211B"/>
    <w:rsid w:val="009028D8"/>
    <w:rsid w:val="00906D46"/>
    <w:rsid w:val="009141FA"/>
    <w:rsid w:val="009207A2"/>
    <w:rsid w:val="00922F51"/>
    <w:rsid w:val="009274BE"/>
    <w:rsid w:val="00945B3A"/>
    <w:rsid w:val="00972658"/>
    <w:rsid w:val="0098101C"/>
    <w:rsid w:val="009918DB"/>
    <w:rsid w:val="00997EE5"/>
    <w:rsid w:val="009D704B"/>
    <w:rsid w:val="009E6996"/>
    <w:rsid w:val="009F07A4"/>
    <w:rsid w:val="00A014CA"/>
    <w:rsid w:val="00A35649"/>
    <w:rsid w:val="00A472D0"/>
    <w:rsid w:val="00A646C8"/>
    <w:rsid w:val="00A77C28"/>
    <w:rsid w:val="00A91A60"/>
    <w:rsid w:val="00A93A65"/>
    <w:rsid w:val="00AA2827"/>
    <w:rsid w:val="00AB5997"/>
    <w:rsid w:val="00AB5F78"/>
    <w:rsid w:val="00AC1D6E"/>
    <w:rsid w:val="00AD5284"/>
    <w:rsid w:val="00AD669F"/>
    <w:rsid w:val="00B0518C"/>
    <w:rsid w:val="00B05CF0"/>
    <w:rsid w:val="00B24CA0"/>
    <w:rsid w:val="00B26315"/>
    <w:rsid w:val="00B47D62"/>
    <w:rsid w:val="00B63323"/>
    <w:rsid w:val="00B66BDD"/>
    <w:rsid w:val="00B77136"/>
    <w:rsid w:val="00B86BD8"/>
    <w:rsid w:val="00BA3363"/>
    <w:rsid w:val="00BA42F2"/>
    <w:rsid w:val="00BC2ADA"/>
    <w:rsid w:val="00BC3F39"/>
    <w:rsid w:val="00BD477E"/>
    <w:rsid w:val="00BF6B57"/>
    <w:rsid w:val="00C062B0"/>
    <w:rsid w:val="00C07C13"/>
    <w:rsid w:val="00C10A3F"/>
    <w:rsid w:val="00C116FB"/>
    <w:rsid w:val="00C15360"/>
    <w:rsid w:val="00C2347D"/>
    <w:rsid w:val="00C237E0"/>
    <w:rsid w:val="00C60440"/>
    <w:rsid w:val="00C619A6"/>
    <w:rsid w:val="00C70455"/>
    <w:rsid w:val="00C74844"/>
    <w:rsid w:val="00C93397"/>
    <w:rsid w:val="00C965A9"/>
    <w:rsid w:val="00CA453E"/>
    <w:rsid w:val="00CA6D43"/>
    <w:rsid w:val="00CB142E"/>
    <w:rsid w:val="00CE2F88"/>
    <w:rsid w:val="00CE36C8"/>
    <w:rsid w:val="00CE531D"/>
    <w:rsid w:val="00CF0059"/>
    <w:rsid w:val="00CF4C52"/>
    <w:rsid w:val="00CF7F96"/>
    <w:rsid w:val="00D00816"/>
    <w:rsid w:val="00D035C6"/>
    <w:rsid w:val="00D07C9C"/>
    <w:rsid w:val="00D50E1E"/>
    <w:rsid w:val="00D55D9C"/>
    <w:rsid w:val="00D651C6"/>
    <w:rsid w:val="00D6535A"/>
    <w:rsid w:val="00D87B1B"/>
    <w:rsid w:val="00DA231F"/>
    <w:rsid w:val="00DB4F44"/>
    <w:rsid w:val="00DC418E"/>
    <w:rsid w:val="00DE7BB8"/>
    <w:rsid w:val="00E036F4"/>
    <w:rsid w:val="00E22909"/>
    <w:rsid w:val="00E26997"/>
    <w:rsid w:val="00E27F0B"/>
    <w:rsid w:val="00E3617E"/>
    <w:rsid w:val="00E36C81"/>
    <w:rsid w:val="00E42935"/>
    <w:rsid w:val="00E43513"/>
    <w:rsid w:val="00E44C8F"/>
    <w:rsid w:val="00E47440"/>
    <w:rsid w:val="00E5233D"/>
    <w:rsid w:val="00E5773D"/>
    <w:rsid w:val="00E6421A"/>
    <w:rsid w:val="00E65D21"/>
    <w:rsid w:val="00E6617A"/>
    <w:rsid w:val="00E6689A"/>
    <w:rsid w:val="00E7306E"/>
    <w:rsid w:val="00EF1ACB"/>
    <w:rsid w:val="00F002EE"/>
    <w:rsid w:val="00F038DB"/>
    <w:rsid w:val="00F10D2A"/>
    <w:rsid w:val="00F17376"/>
    <w:rsid w:val="00F2247C"/>
    <w:rsid w:val="00F23634"/>
    <w:rsid w:val="00F62F23"/>
    <w:rsid w:val="00F9149A"/>
    <w:rsid w:val="00F92B4F"/>
    <w:rsid w:val="00F95AC2"/>
    <w:rsid w:val="00FA334A"/>
    <w:rsid w:val="00FB2BD7"/>
    <w:rsid w:val="00FC1F67"/>
    <w:rsid w:val="00FC2BBA"/>
    <w:rsid w:val="00FD1B70"/>
    <w:rsid w:val="00FD5AD7"/>
    <w:rsid w:val="00FE7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EF4EBE"/>
  <w15:docId w15:val="{12451FDC-7941-44CD-A306-820211F1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ePrinter" w:eastAsia="Times New Roman" w:hAnsi="LinePrinter"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Text1"/>
    <w:qFormat/>
    <w:rsid w:val="009274BE"/>
    <w:pPr>
      <w:jc w:val="both"/>
    </w:pPr>
    <w:rPr>
      <w:rFonts w:ascii="Times New Roman" w:hAnsi="Times New Roman"/>
      <w:sz w:val="24"/>
      <w:lang w:eastAsia="en-US"/>
    </w:rPr>
  </w:style>
  <w:style w:type="paragraph" w:styleId="Heading1">
    <w:name w:val="heading 1"/>
    <w:basedOn w:val="Normal"/>
    <w:next w:val="Text1"/>
    <w:qFormat/>
    <w:rsid w:val="00E27F0B"/>
    <w:pPr>
      <w:keepNext/>
      <w:pageBreakBefore/>
      <w:numPr>
        <w:numId w:val="25"/>
      </w:numPr>
      <w:spacing w:before="360"/>
      <w:ind w:left="431" w:hanging="431"/>
      <w:contextualSpacing/>
      <w:outlineLvl w:val="0"/>
    </w:pPr>
    <w:rPr>
      <w:rFonts w:asciiTheme="majorHAnsi" w:hAnsiTheme="majorHAnsi"/>
      <w:b/>
      <w:kern w:val="28"/>
      <w:sz w:val="40"/>
    </w:rPr>
  </w:style>
  <w:style w:type="paragraph" w:styleId="Heading2">
    <w:name w:val="heading 2"/>
    <w:basedOn w:val="Normal"/>
    <w:next w:val="Text1"/>
    <w:qFormat/>
    <w:rsid w:val="00BA3363"/>
    <w:pPr>
      <w:keepNext/>
      <w:numPr>
        <w:ilvl w:val="1"/>
        <w:numId w:val="25"/>
      </w:numPr>
      <w:spacing w:before="360"/>
      <w:outlineLvl w:val="1"/>
    </w:pPr>
    <w:rPr>
      <w:rFonts w:asciiTheme="majorHAnsi" w:hAnsiTheme="majorHAnsi"/>
      <w:b/>
      <w:sz w:val="32"/>
    </w:rPr>
  </w:style>
  <w:style w:type="paragraph" w:styleId="Heading3">
    <w:name w:val="heading 3"/>
    <w:basedOn w:val="Normal"/>
    <w:next w:val="Normal"/>
    <w:qFormat/>
    <w:rsid w:val="00BA3363"/>
    <w:pPr>
      <w:keepNext/>
      <w:numPr>
        <w:ilvl w:val="2"/>
        <w:numId w:val="25"/>
      </w:numPr>
      <w:spacing w:before="240"/>
      <w:outlineLvl w:val="2"/>
    </w:pPr>
    <w:rPr>
      <w:rFonts w:asciiTheme="majorHAnsi" w:hAnsiTheme="majorHAnsi" w:cs="Arial"/>
      <w:b/>
    </w:rPr>
  </w:style>
  <w:style w:type="paragraph" w:styleId="Heading4">
    <w:name w:val="heading 4"/>
    <w:basedOn w:val="Heading3"/>
    <w:next w:val="Normal"/>
    <w:qFormat/>
    <w:rsid w:val="00BF6B57"/>
    <w:pPr>
      <w:numPr>
        <w:ilvl w:val="3"/>
      </w:numPr>
      <w:tabs>
        <w:tab w:val="left" w:pos="851"/>
      </w:tabs>
      <w:autoSpaceDE w:val="0"/>
      <w:autoSpaceDN w:val="0"/>
      <w:adjustRightInd w:val="0"/>
      <w:ind w:left="851" w:hanging="851"/>
      <w:outlineLvl w:val="3"/>
    </w:pPr>
    <w:rPr>
      <w:b w:val="0"/>
      <w:color w:val="000000"/>
    </w:rPr>
  </w:style>
  <w:style w:type="paragraph" w:styleId="Heading5">
    <w:name w:val="heading 5"/>
    <w:basedOn w:val="Heading4"/>
    <w:next w:val="Normal"/>
    <w:qFormat/>
    <w:rsid w:val="001027E1"/>
    <w:pPr>
      <w:numPr>
        <w:ilvl w:val="4"/>
      </w:numPr>
      <w:outlineLvl w:val="4"/>
    </w:pPr>
  </w:style>
  <w:style w:type="paragraph" w:styleId="Heading6">
    <w:name w:val="heading 6"/>
    <w:basedOn w:val="Normal"/>
    <w:next w:val="Normal"/>
    <w:link w:val="Heading6Char"/>
    <w:semiHidden/>
    <w:unhideWhenUsed/>
    <w:qFormat/>
    <w:rsid w:val="00F2247C"/>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nhideWhenUsed/>
    <w:qFormat/>
    <w:rsid w:val="002F22AD"/>
    <w:pPr>
      <w:numPr>
        <w:ilvl w:val="6"/>
      </w:numPr>
      <w:outlineLvl w:val="6"/>
    </w:pPr>
  </w:style>
  <w:style w:type="paragraph" w:styleId="Heading8">
    <w:name w:val="heading 8"/>
    <w:basedOn w:val="Heading2"/>
    <w:next w:val="Normal"/>
    <w:link w:val="Heading8Char"/>
    <w:unhideWhenUsed/>
    <w:qFormat/>
    <w:rsid w:val="00886A5B"/>
    <w:pPr>
      <w:keepLines/>
      <w:numPr>
        <w:ilvl w:val="7"/>
      </w:numPr>
      <w:spacing w:before="200"/>
      <w:outlineLvl w:val="7"/>
    </w:pPr>
    <w:rPr>
      <w:rFonts w:eastAsiaTheme="majorEastAsia" w:cstheme="majorBidi"/>
      <w:b w:val="0"/>
    </w:rPr>
  </w:style>
  <w:style w:type="paragraph" w:styleId="Heading9">
    <w:name w:val="heading 9"/>
    <w:basedOn w:val="Normal"/>
    <w:next w:val="Normal"/>
    <w:link w:val="Heading9Char"/>
    <w:semiHidden/>
    <w:unhideWhenUsed/>
    <w:qFormat/>
    <w:rsid w:val="00F2247C"/>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qFormat/>
    <w:rsid w:val="002D331A"/>
    <w:pPr>
      <w:spacing w:line="280" w:lineRule="atLeast"/>
    </w:pPr>
    <w:rPr>
      <w:rFonts w:cs="Arial"/>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customStyle="1" w:styleId="Style1">
    <w:name w:val="Sty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
    </w:pPr>
    <w:rPr>
      <w:lang w:val="en-G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BodyText">
    <w:name w:val="Body Text"/>
    <w:basedOn w:val="Normal"/>
    <w:pPr>
      <w:tabs>
        <w:tab w:val="left" w:pos="3119"/>
        <w:tab w:val="left" w:pos="3744"/>
        <w:tab w:val="left" w:pos="8222"/>
      </w:tabs>
      <w:spacing w:line="360" w:lineRule="auto"/>
      <w:ind w:right="-1440"/>
    </w:pPr>
    <w:rPr>
      <w:rFonts w:ascii="Arial" w:hAnsi="Arial" w:cs="Arial"/>
      <w:lang w:val="en-GB"/>
    </w:rPr>
  </w:style>
  <w:style w:type="paragraph" w:styleId="Title">
    <w:name w:val="Title"/>
    <w:basedOn w:val="Normal"/>
    <w:qFormat/>
    <w:rsid w:val="00BA3363"/>
    <w:pPr>
      <w:spacing w:before="240" w:after="60"/>
      <w:jc w:val="center"/>
    </w:pPr>
    <w:rPr>
      <w:rFonts w:asciiTheme="majorHAnsi" w:hAnsiTheme="majorHAnsi" w:cs="Arial"/>
      <w:b/>
      <w:bCs/>
      <w:kern w:val="28"/>
      <w:sz w:val="72"/>
      <w:szCs w:val="32"/>
    </w:rPr>
  </w:style>
  <w:style w:type="paragraph" w:styleId="Subtitle">
    <w:name w:val="Subtitle"/>
    <w:basedOn w:val="Normal"/>
    <w:rsid w:val="00B26315"/>
    <w:pPr>
      <w:spacing w:before="120"/>
      <w:jc w:val="center"/>
    </w:pPr>
    <w:rPr>
      <w:rFonts w:asciiTheme="majorHAnsi" w:hAnsiTheme="majorHAnsi" w:cs="Arial"/>
      <w:sz w:val="32"/>
      <w:szCs w:val="24"/>
    </w:rPr>
  </w:style>
  <w:style w:type="paragraph" w:customStyle="1" w:styleId="Heading1nonum">
    <w:name w:val="Heading 1 no num"/>
    <w:basedOn w:val="Heading1"/>
    <w:qFormat/>
    <w:rsid w:val="00C15360"/>
    <w:pPr>
      <w:numPr>
        <w:numId w:val="0"/>
      </w:numPr>
      <w:spacing w:before="0" w:line="360" w:lineRule="auto"/>
    </w:pPr>
    <w:rPr>
      <w:rFonts w:cs="Arial"/>
    </w:rPr>
  </w:style>
  <w:style w:type="paragraph" w:customStyle="1" w:styleId="References">
    <w:name w:val="References"/>
    <w:basedOn w:val="Normal"/>
    <w:rsid w:val="00BA3363"/>
    <w:pPr>
      <w:spacing w:before="240"/>
    </w:pPr>
    <w:rPr>
      <w:rFonts w:cs="Arial"/>
    </w:rPr>
  </w:style>
  <w:style w:type="paragraph" w:customStyle="1" w:styleId="Text1Items">
    <w:name w:val="Text 1 Items"/>
    <w:basedOn w:val="Text1"/>
    <w:qFormat/>
    <w:rsid w:val="00706852"/>
    <w:pPr>
      <w:ind w:left="426" w:hanging="426"/>
    </w:pPr>
  </w:style>
  <w:style w:type="paragraph" w:styleId="TOC1">
    <w:name w:val="toc 1"/>
    <w:basedOn w:val="Normal"/>
    <w:next w:val="Normal"/>
    <w:uiPriority w:val="39"/>
    <w:rsid w:val="000307D6"/>
    <w:pPr>
      <w:tabs>
        <w:tab w:val="right" w:leader="dot" w:pos="7938"/>
      </w:tabs>
      <w:spacing w:before="240"/>
      <w:ind w:left="425" w:hanging="425"/>
    </w:pPr>
    <w:rPr>
      <w:rFonts w:cs="Arial"/>
      <w:b/>
      <w:noProof/>
    </w:rPr>
  </w:style>
  <w:style w:type="paragraph" w:styleId="TOC2">
    <w:name w:val="toc 2"/>
    <w:basedOn w:val="Normal"/>
    <w:next w:val="Normal"/>
    <w:uiPriority w:val="39"/>
    <w:rsid w:val="00F92B4F"/>
    <w:pPr>
      <w:tabs>
        <w:tab w:val="right" w:leader="dot" w:pos="7938"/>
      </w:tabs>
      <w:spacing w:before="60"/>
      <w:ind w:left="992" w:hanging="567"/>
    </w:pPr>
    <w:rPr>
      <w:noProof/>
      <w:szCs w:val="24"/>
    </w:rPr>
  </w:style>
  <w:style w:type="paragraph" w:styleId="TOC3">
    <w:name w:val="toc 3"/>
    <w:basedOn w:val="Normal"/>
    <w:next w:val="Normal"/>
    <w:autoRedefine/>
    <w:uiPriority w:val="39"/>
    <w:rsid w:val="00997EE5"/>
    <w:pPr>
      <w:tabs>
        <w:tab w:val="left" w:pos="2268"/>
        <w:tab w:val="right" w:leader="dot" w:pos="7938"/>
      </w:tabs>
      <w:ind w:left="1701" w:hanging="709"/>
    </w:pPr>
    <w:rPr>
      <w:noProof/>
      <w:szCs w:val="24"/>
      <w:lang w:val="en-GB"/>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TOC1"/>
    <w:next w:val="Normal"/>
    <w:autoRedefine/>
    <w:uiPriority w:val="39"/>
    <w:rsid w:val="00712F79"/>
    <w:pPr>
      <w:ind w:left="1418" w:hanging="1418"/>
    </w:pPr>
  </w:style>
  <w:style w:type="paragraph" w:styleId="TOC8">
    <w:name w:val="toc 8"/>
    <w:basedOn w:val="TOC2"/>
    <w:next w:val="Normal"/>
    <w:autoRedefine/>
    <w:uiPriority w:val="39"/>
    <w:rsid w:val="00AC1D6E"/>
    <w:pPr>
      <w:tabs>
        <w:tab w:val="left" w:pos="1701"/>
      </w:tabs>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customStyle="1" w:styleId="Text1bullet">
    <w:name w:val="Text 1 bullet"/>
    <w:basedOn w:val="Text1"/>
    <w:qFormat/>
    <w:rsid w:val="00A93A65"/>
    <w:pPr>
      <w:numPr>
        <w:numId w:val="13"/>
      </w:numPr>
      <w:tabs>
        <w:tab w:val="clear" w:pos="1854"/>
      </w:tabs>
      <w:spacing w:before="120"/>
      <w:ind w:left="426" w:hanging="426"/>
    </w:pPr>
  </w:style>
  <w:style w:type="paragraph" w:customStyle="1" w:styleId="inhoud2bullet">
    <w:name w:val="inhoud2bullet"/>
    <w:basedOn w:val="Text1"/>
    <w:rsid w:val="001B12BF"/>
    <w:pPr>
      <w:numPr>
        <w:numId w:val="18"/>
      </w:numPr>
      <w:tabs>
        <w:tab w:val="clear" w:pos="1212"/>
        <w:tab w:val="num" w:pos="709"/>
      </w:tabs>
      <w:ind w:left="709" w:hanging="425"/>
    </w:pPr>
  </w:style>
  <w:style w:type="paragraph" w:customStyle="1" w:styleId="Heading1pbb">
    <w:name w:val="Heading 1 pbb"/>
    <w:basedOn w:val="Heading1"/>
    <w:qFormat/>
    <w:rsid w:val="000307D6"/>
    <w:rPr>
      <w:noProof/>
    </w:rPr>
  </w:style>
  <w:style w:type="paragraph" w:customStyle="1" w:styleId="Heading1pb">
    <w:name w:val="Heading 1pb"/>
    <w:basedOn w:val="Heading1"/>
    <w:pPr>
      <w:spacing w:before="0"/>
    </w:pPr>
  </w:style>
  <w:style w:type="character" w:styleId="FollowedHyperlink">
    <w:name w:val="FollowedHyperlink"/>
    <w:basedOn w:val="DefaultParagraphFont"/>
    <w:rPr>
      <w:color w:val="800080"/>
      <w:u w:val="single"/>
    </w:rPr>
  </w:style>
  <w:style w:type="paragraph" w:customStyle="1" w:styleId="FooterSp1">
    <w:name w:val="FooterSp1"/>
    <w:basedOn w:val="Normal"/>
    <w:pPr>
      <w:tabs>
        <w:tab w:val="right" w:pos="4196"/>
        <w:tab w:val="center" w:pos="4479"/>
        <w:tab w:val="left" w:pos="4763"/>
      </w:tabs>
    </w:pPr>
    <w:rPr>
      <w:rFonts w:ascii="Gill Sans MT" w:hAnsi="Gill Sans MT"/>
      <w:color w:val="8C969C"/>
      <w:spacing w:val="20"/>
      <w:sz w:val="14"/>
      <w:szCs w:val="24"/>
    </w:rPr>
  </w:style>
  <w:style w:type="paragraph" w:styleId="CommentSubject">
    <w:name w:val="annotation subject"/>
    <w:basedOn w:val="CommentText"/>
    <w:next w:val="CommentText"/>
    <w:semiHidden/>
    <w:rsid w:val="004C53A0"/>
    <w:rPr>
      <w:b/>
      <w:bCs/>
    </w:rPr>
  </w:style>
  <w:style w:type="paragraph" w:styleId="BalloonText">
    <w:name w:val="Balloon Text"/>
    <w:basedOn w:val="Normal"/>
    <w:semiHidden/>
    <w:rsid w:val="004C53A0"/>
    <w:rPr>
      <w:rFonts w:ascii="Tahoma" w:hAnsi="Tahoma" w:cs="Tahoma"/>
      <w:sz w:val="16"/>
      <w:szCs w:val="16"/>
    </w:rPr>
  </w:style>
  <w:style w:type="table" w:styleId="TableGrid">
    <w:name w:val="Table Grid"/>
    <w:basedOn w:val="TableNormal"/>
    <w:rsid w:val="004A1C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A3363"/>
    <w:pPr>
      <w:spacing w:before="240" w:after="240"/>
    </w:pPr>
    <w:rPr>
      <w:b/>
      <w:bCs/>
    </w:rPr>
  </w:style>
  <w:style w:type="paragraph" w:customStyle="1" w:styleId="Eq">
    <w:name w:val="Eq"/>
    <w:basedOn w:val="Normal"/>
    <w:qFormat/>
    <w:rsid w:val="006C1C0F"/>
    <w:pPr>
      <w:tabs>
        <w:tab w:val="right" w:pos="7655"/>
      </w:tabs>
      <w:spacing w:before="240" w:after="120" w:line="280" w:lineRule="atLeast"/>
      <w:ind w:left="567"/>
    </w:pPr>
    <w:rPr>
      <w:rFonts w:cs="Arial"/>
    </w:rPr>
  </w:style>
  <w:style w:type="paragraph" w:styleId="NormalWeb">
    <w:name w:val="Normal (Web)"/>
    <w:basedOn w:val="Normal"/>
    <w:uiPriority w:val="99"/>
    <w:rsid w:val="004A772F"/>
    <w:pPr>
      <w:spacing w:before="100" w:beforeAutospacing="1" w:after="100" w:afterAutospacing="1"/>
    </w:pPr>
    <w:rPr>
      <w:color w:val="000000"/>
      <w:szCs w:val="24"/>
      <w:lang w:val="en-US"/>
    </w:rPr>
  </w:style>
  <w:style w:type="paragraph" w:styleId="TableofFigures">
    <w:name w:val="table of figures"/>
    <w:basedOn w:val="Normal"/>
    <w:next w:val="Normal"/>
    <w:uiPriority w:val="99"/>
    <w:rsid w:val="00E42935"/>
    <w:pPr>
      <w:spacing w:before="120"/>
      <w:ind w:left="1134" w:hanging="1134"/>
    </w:pPr>
  </w:style>
  <w:style w:type="paragraph" w:customStyle="1" w:styleId="Text2">
    <w:name w:val="Text2"/>
    <w:basedOn w:val="Normal"/>
    <w:rsid w:val="006A608B"/>
    <w:pPr>
      <w:spacing w:before="120"/>
      <w:ind w:left="709"/>
    </w:pPr>
  </w:style>
  <w:style w:type="paragraph" w:customStyle="1" w:styleId="Figure">
    <w:name w:val="Figure"/>
    <w:basedOn w:val="Normal"/>
    <w:next w:val="Caption"/>
    <w:qFormat/>
    <w:rsid w:val="00860DAB"/>
    <w:pPr>
      <w:keepNext/>
      <w:spacing w:before="360" w:after="240"/>
      <w:jc w:val="center"/>
    </w:pPr>
  </w:style>
  <w:style w:type="paragraph" w:customStyle="1" w:styleId="FigureCentered">
    <w:name w:val="Figure + Centered"/>
    <w:basedOn w:val="Figure"/>
    <w:rsid w:val="00860DAB"/>
  </w:style>
  <w:style w:type="paragraph" w:customStyle="1" w:styleId="Nomenclature">
    <w:name w:val="Nomenclature"/>
    <w:basedOn w:val="Normal"/>
    <w:qFormat/>
    <w:rsid w:val="00C15360"/>
    <w:pPr>
      <w:spacing w:before="120"/>
    </w:pPr>
  </w:style>
  <w:style w:type="character" w:customStyle="1" w:styleId="Heading6Char">
    <w:name w:val="Heading 6 Char"/>
    <w:basedOn w:val="DefaultParagraphFont"/>
    <w:link w:val="Heading6"/>
    <w:semiHidden/>
    <w:rsid w:val="00F2247C"/>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rsid w:val="002F22AD"/>
    <w:rPr>
      <w:rFonts w:asciiTheme="majorHAnsi" w:hAnsiTheme="majorHAnsi"/>
      <w:b/>
      <w:kern w:val="28"/>
      <w:sz w:val="40"/>
      <w:lang w:eastAsia="en-US"/>
    </w:rPr>
  </w:style>
  <w:style w:type="character" w:customStyle="1" w:styleId="Heading8Char">
    <w:name w:val="Heading 8 Char"/>
    <w:basedOn w:val="DefaultParagraphFont"/>
    <w:link w:val="Heading8"/>
    <w:rsid w:val="00BA3363"/>
    <w:rPr>
      <w:rFonts w:asciiTheme="majorHAnsi" w:eastAsiaTheme="majorEastAsia" w:hAnsiTheme="majorHAnsi" w:cstheme="majorBidi"/>
      <w:sz w:val="32"/>
      <w:lang w:eastAsia="en-US"/>
    </w:rPr>
  </w:style>
  <w:style w:type="character" w:customStyle="1" w:styleId="Heading9Char">
    <w:name w:val="Heading 9 Char"/>
    <w:basedOn w:val="DefaultParagraphFont"/>
    <w:link w:val="Heading9"/>
    <w:semiHidden/>
    <w:rsid w:val="00F2247C"/>
    <w:rPr>
      <w:rFonts w:asciiTheme="majorHAnsi" w:eastAsiaTheme="majorEastAsia" w:hAnsiTheme="majorHAnsi" w:cstheme="majorBidi"/>
      <w:i/>
      <w:iCs/>
      <w:color w:val="404040" w:themeColor="text1" w:themeTint="BF"/>
      <w:lang w:eastAsia="en-US"/>
    </w:rPr>
  </w:style>
  <w:style w:type="paragraph" w:customStyle="1" w:styleId="TableHeading">
    <w:name w:val="Table Heading"/>
    <w:basedOn w:val="Text1"/>
    <w:qFormat/>
    <w:rsid w:val="0051658D"/>
    <w:pPr>
      <w:keepNext/>
      <w:spacing w:before="120" w:after="120"/>
      <w:jc w:val="center"/>
    </w:pPr>
    <w:rPr>
      <w:b/>
    </w:rPr>
  </w:style>
  <w:style w:type="paragraph" w:customStyle="1" w:styleId="TableC">
    <w:name w:val="Table C"/>
    <w:basedOn w:val="Text1"/>
    <w:qFormat/>
    <w:rsid w:val="0051658D"/>
    <w:pPr>
      <w:keepNext/>
      <w:spacing w:before="120" w:after="120"/>
      <w:jc w:val="center"/>
    </w:pPr>
  </w:style>
  <w:style w:type="paragraph" w:customStyle="1" w:styleId="Text2bullet">
    <w:name w:val="Text 2 bullet"/>
    <w:basedOn w:val="Text1bullet"/>
    <w:qFormat/>
    <w:rsid w:val="00A93A65"/>
    <w:pPr>
      <w:numPr>
        <w:numId w:val="32"/>
      </w:numPr>
      <w:ind w:left="993" w:hanging="567"/>
    </w:pPr>
  </w:style>
  <w:style w:type="paragraph" w:customStyle="1" w:styleId="Text20">
    <w:name w:val="Text 2"/>
    <w:basedOn w:val="Text1"/>
    <w:qFormat/>
    <w:rsid w:val="005F2C83"/>
    <w:pPr>
      <w:spacing w:before="120"/>
      <w:ind w:left="425"/>
    </w:pPr>
  </w:style>
  <w:style w:type="character" w:styleId="PlaceholderText">
    <w:name w:val="Placeholder Text"/>
    <w:basedOn w:val="DefaultParagraphFont"/>
    <w:uiPriority w:val="99"/>
    <w:semiHidden/>
    <w:rsid w:val="00CE36C8"/>
    <w:rPr>
      <w:color w:val="808080"/>
    </w:rPr>
  </w:style>
  <w:style w:type="character" w:customStyle="1" w:styleId="FooterChar">
    <w:name w:val="Footer Char"/>
    <w:link w:val="Footer"/>
    <w:uiPriority w:val="99"/>
    <w:rsid w:val="008E39F0"/>
    <w:rPr>
      <w:rFonts w:asciiTheme="minorHAnsi" w:hAnsiTheme="minorHAnsi"/>
      <w:lang w:eastAsia="en-US"/>
    </w:rPr>
  </w:style>
  <w:style w:type="table" w:styleId="GridTable2">
    <w:name w:val="Grid Table 2"/>
    <w:basedOn w:val="TableNormal"/>
    <w:uiPriority w:val="47"/>
    <w:rsid w:val="002D331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57">
      <w:bodyDiv w:val="1"/>
      <w:marLeft w:val="0"/>
      <w:marRight w:val="0"/>
      <w:marTop w:val="0"/>
      <w:marBottom w:val="0"/>
      <w:divBdr>
        <w:top w:val="none" w:sz="0" w:space="0" w:color="auto"/>
        <w:left w:val="none" w:sz="0" w:space="0" w:color="auto"/>
        <w:bottom w:val="none" w:sz="0" w:space="0" w:color="auto"/>
        <w:right w:val="none" w:sz="0" w:space="0" w:color="auto"/>
      </w:divBdr>
    </w:div>
    <w:div w:id="147522212">
      <w:bodyDiv w:val="1"/>
      <w:marLeft w:val="0"/>
      <w:marRight w:val="0"/>
      <w:marTop w:val="0"/>
      <w:marBottom w:val="0"/>
      <w:divBdr>
        <w:top w:val="none" w:sz="0" w:space="0" w:color="auto"/>
        <w:left w:val="none" w:sz="0" w:space="0" w:color="auto"/>
        <w:bottom w:val="none" w:sz="0" w:space="0" w:color="auto"/>
        <w:right w:val="none" w:sz="0" w:space="0" w:color="auto"/>
      </w:divBdr>
    </w:div>
    <w:div w:id="527983647">
      <w:bodyDiv w:val="1"/>
      <w:marLeft w:val="0"/>
      <w:marRight w:val="0"/>
      <w:marTop w:val="0"/>
      <w:marBottom w:val="0"/>
      <w:divBdr>
        <w:top w:val="none" w:sz="0" w:space="0" w:color="auto"/>
        <w:left w:val="none" w:sz="0" w:space="0" w:color="auto"/>
        <w:bottom w:val="none" w:sz="0" w:space="0" w:color="auto"/>
        <w:right w:val="none" w:sz="0" w:space="0" w:color="auto"/>
      </w:divBdr>
    </w:div>
    <w:div w:id="751391260">
      <w:bodyDiv w:val="1"/>
      <w:marLeft w:val="0"/>
      <w:marRight w:val="0"/>
      <w:marTop w:val="0"/>
      <w:marBottom w:val="0"/>
      <w:divBdr>
        <w:top w:val="none" w:sz="0" w:space="0" w:color="auto"/>
        <w:left w:val="none" w:sz="0" w:space="0" w:color="auto"/>
        <w:bottom w:val="none" w:sz="0" w:space="0" w:color="auto"/>
        <w:right w:val="none" w:sz="0" w:space="0" w:color="auto"/>
      </w:divBdr>
    </w:div>
    <w:div w:id="822505384">
      <w:bodyDiv w:val="1"/>
      <w:marLeft w:val="0"/>
      <w:marRight w:val="0"/>
      <w:marTop w:val="0"/>
      <w:marBottom w:val="0"/>
      <w:divBdr>
        <w:top w:val="none" w:sz="0" w:space="0" w:color="auto"/>
        <w:left w:val="none" w:sz="0" w:space="0" w:color="auto"/>
        <w:bottom w:val="none" w:sz="0" w:space="0" w:color="auto"/>
        <w:right w:val="none" w:sz="0" w:space="0" w:color="auto"/>
      </w:divBdr>
    </w:div>
    <w:div w:id="1021200210">
      <w:bodyDiv w:val="1"/>
      <w:marLeft w:val="0"/>
      <w:marRight w:val="0"/>
      <w:marTop w:val="0"/>
      <w:marBottom w:val="0"/>
      <w:divBdr>
        <w:top w:val="none" w:sz="0" w:space="0" w:color="auto"/>
        <w:left w:val="none" w:sz="0" w:space="0" w:color="auto"/>
        <w:bottom w:val="none" w:sz="0" w:space="0" w:color="auto"/>
        <w:right w:val="none" w:sz="0" w:space="0" w:color="auto"/>
      </w:divBdr>
    </w:div>
    <w:div w:id="1423603070">
      <w:bodyDiv w:val="1"/>
      <w:marLeft w:val="0"/>
      <w:marRight w:val="0"/>
      <w:marTop w:val="0"/>
      <w:marBottom w:val="0"/>
      <w:divBdr>
        <w:top w:val="none" w:sz="0" w:space="0" w:color="auto"/>
        <w:left w:val="none" w:sz="0" w:space="0" w:color="auto"/>
        <w:bottom w:val="none" w:sz="0" w:space="0" w:color="auto"/>
        <w:right w:val="none" w:sz="0" w:space="0" w:color="auto"/>
      </w:divBdr>
    </w:div>
    <w:div w:id="1425490934">
      <w:bodyDiv w:val="1"/>
      <w:marLeft w:val="0"/>
      <w:marRight w:val="0"/>
      <w:marTop w:val="0"/>
      <w:marBottom w:val="0"/>
      <w:divBdr>
        <w:top w:val="none" w:sz="0" w:space="0" w:color="auto"/>
        <w:left w:val="none" w:sz="0" w:space="0" w:color="auto"/>
        <w:bottom w:val="none" w:sz="0" w:space="0" w:color="auto"/>
        <w:right w:val="none" w:sz="0" w:space="0" w:color="auto"/>
      </w:divBdr>
    </w:div>
    <w:div w:id="173122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24F5B3BD440644B6F7AF970BDAC99D" ma:contentTypeVersion="2" ma:contentTypeDescription="Create a new document." ma:contentTypeScope="" ma:versionID="0268b0d044a22ef0ccf832b8cf72a65a">
  <xsd:schema xmlns:xsd="http://www.w3.org/2001/XMLSchema" xmlns:xs="http://www.w3.org/2001/XMLSchema" xmlns:p="http://schemas.microsoft.com/office/2006/metadata/properties" xmlns:ns1="http://schemas.microsoft.com/sharepoint/v3" xmlns:ns2="3d0ffbf4-0ab1-4e4b-bd8c-865f61d41201" targetNamespace="http://schemas.microsoft.com/office/2006/metadata/properties" ma:root="true" ma:fieldsID="0358fc54e04717fd1f8ea0dccb55e9fc" ns1:_="" ns2:_="">
    <xsd:import namespace="http://schemas.microsoft.com/sharepoint/v3"/>
    <xsd:import namespace="3d0ffbf4-0ab1-4e4b-bd8c-865f61d41201"/>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0ffbf4-0ab1-4e4b-bd8c-865f61d412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Kag</b:Tag>
    <b:SourceType>InternetSite</b:SourceType>
    <b:Guid>{CD0DF8B5-5C74-4D26-8B58-ACB66A3D9A94}</b:Guid>
    <b:Title>Titanic: Machine Learning from Disaster</b:Title>
    <b:Author>
      <b:Author>
        <b:NameList>
          <b:Person>
            <b:Last>Inc</b:Last>
            <b:First>Kaggle</b:First>
          </b:Person>
        </b:NameList>
      </b:Author>
    </b:Author>
    <b:InternetSiteTitle>Kaggle</b:InternetSiteTitle>
    <b:RefOrder>1</b:RefOrder>
  </b:Source>
</b:Sources>
</file>

<file path=customXml/itemProps1.xml><?xml version="1.0" encoding="utf-8"?>
<ds:datastoreItem xmlns:ds="http://schemas.openxmlformats.org/officeDocument/2006/customXml" ds:itemID="{A79ABC99-42DE-498E-A8A6-769FA2FAB453}">
  <ds:schemaRefs>
    <ds:schemaRef ds:uri="http://schemas.microsoft.com/sharepoint/v3/contenttype/forms"/>
  </ds:schemaRefs>
</ds:datastoreItem>
</file>

<file path=customXml/itemProps2.xml><?xml version="1.0" encoding="utf-8"?>
<ds:datastoreItem xmlns:ds="http://schemas.openxmlformats.org/officeDocument/2006/customXml" ds:itemID="{936D9E23-3EFE-4815-8E28-B89747E3B44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2379727-DB28-43E8-83F1-7EC68C26A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0ffbf4-0ab1-4e4b-bd8c-865f61d412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52E3E8-BB53-4394-A867-E3BADD889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21</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Opsomming</vt:lpstr>
    </vt:vector>
  </TitlesOfParts>
  <Company>FIRGA, University of Stellenbosch</Company>
  <LinksUpToDate>false</LinksUpToDate>
  <CharactersWithSpaces>13561</CharactersWithSpaces>
  <SharedDoc>false</SharedDoc>
  <HLinks>
    <vt:vector size="6" baseType="variant">
      <vt:variant>
        <vt:i4>1441841</vt:i4>
      </vt:variant>
      <vt:variant>
        <vt:i4>35</vt:i4>
      </vt:variant>
      <vt:variant>
        <vt:i4>0</vt:i4>
      </vt:variant>
      <vt:variant>
        <vt:i4>5</vt:i4>
      </vt:variant>
      <vt:variant>
        <vt:lpwstr/>
      </vt:variant>
      <vt:variant>
        <vt:lpwstr>_Toc192312392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Opsomming</dc:title>
  <dc:creator>Mechanical Engineering</dc:creator>
  <cp:lastModifiedBy>Zack Joubert</cp:lastModifiedBy>
  <cp:revision>5</cp:revision>
  <cp:lastPrinted>2008-03-04T06:39:00Z</cp:lastPrinted>
  <dcterms:created xsi:type="dcterms:W3CDTF">2018-01-29T06:37:00Z</dcterms:created>
  <dcterms:modified xsi:type="dcterms:W3CDTF">2019-03-25T14:01:00Z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0x0101001B24F5B3BD440644B6F7AF970BDAC99D</vt:lpwstr>
  </property>
</Properties>
</file>